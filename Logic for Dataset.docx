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A3CF5" w14:textId="6EC485FD" w:rsidR="00B91535" w:rsidRDefault="003816F4" w:rsidP="00275184">
      <w:pPr>
        <w:pStyle w:val="Title"/>
      </w:pPr>
      <w:r>
        <w:t>Fair Share Dataset Logic</w:t>
      </w:r>
    </w:p>
    <w:p w14:paraId="53CF8475" w14:textId="435E2738" w:rsidR="003816F4" w:rsidRDefault="003E6366" w:rsidP="003816F4">
      <w:r>
        <w:t>Notes: Keep in mind that at some point we will need to work in logic to either suppress VCS groups and neighborhoods with small sales numbers</w:t>
      </w:r>
      <w:r w:rsidR="00F457A8">
        <w:t xml:space="preserve"> or do some grouping, based on feedback from our partners.</w:t>
      </w:r>
    </w:p>
    <w:p w14:paraId="76495737" w14:textId="59B34227" w:rsidR="006257D2" w:rsidRDefault="001A30EF" w:rsidP="00127616">
      <w:pPr>
        <w:pStyle w:val="Heading1"/>
      </w:pPr>
      <w:ins w:id="0" w:author="Stephanie Johnston" w:date="2025-02-21T17:06:00Z" w16du:dateUtc="2025-02-21T22:06:00Z">
        <w:r>
          <w:t xml:space="preserve">Summary of </w:t>
        </w:r>
      </w:ins>
      <w:r w:rsidR="006257D2">
        <w:t>Change</w:t>
      </w:r>
      <w:r w:rsidR="00296C8F">
        <w:t>s</w:t>
      </w:r>
      <w:r w:rsidR="006257D2">
        <w:t xml:space="preserve"> to Make</w:t>
      </w:r>
      <w:r w:rsidR="00F952E2">
        <w:t xml:space="preserve"> (</w:t>
      </w:r>
      <w:r w:rsidR="003344DB">
        <w:t>2/18/25)</w:t>
      </w:r>
    </w:p>
    <w:p w14:paraId="238A9FB0" w14:textId="602332D6" w:rsidR="0053792E" w:rsidRDefault="00E133D8" w:rsidP="006257D2">
      <w:pPr>
        <w:pStyle w:val="ListParagraph"/>
        <w:numPr>
          <w:ilvl w:val="0"/>
          <w:numId w:val="9"/>
        </w:numPr>
      </w:pPr>
      <w:r>
        <w:t>Remove</w:t>
      </w:r>
      <w:r w:rsidR="004577F3">
        <w:t xml:space="preserve"> race data from this aggregated table and create a separate </w:t>
      </w:r>
      <w:r w:rsidR="00C56E8D">
        <w:t>race_data table</w:t>
      </w:r>
      <w:r w:rsidR="00EF6841">
        <w:t xml:space="preserve"> with </w:t>
      </w:r>
      <w:r w:rsidR="00990941">
        <w:t xml:space="preserve">the race </w:t>
      </w:r>
      <w:r w:rsidR="00DB1A98">
        <w:t xml:space="preserve">variables pivoted. </w:t>
      </w:r>
      <w:r w:rsidR="00450D66">
        <w:t xml:space="preserve">It should contain </w:t>
      </w:r>
      <w:r w:rsidR="00C43812">
        <w:t>three</w:t>
      </w:r>
      <w:r w:rsidR="00450D66">
        <w:t xml:space="preserve"> variables:</w:t>
      </w:r>
    </w:p>
    <w:p w14:paraId="69EC379C" w14:textId="61DDD978" w:rsidR="003344DB" w:rsidRDefault="00450D66" w:rsidP="00C43812">
      <w:pPr>
        <w:pStyle w:val="ListParagraph"/>
        <w:numPr>
          <w:ilvl w:val="1"/>
          <w:numId w:val="9"/>
        </w:numPr>
      </w:pPr>
      <w:r>
        <w:t>Name</w:t>
      </w:r>
    </w:p>
    <w:p w14:paraId="16BC6B06" w14:textId="67B35CC8" w:rsidR="00450D66" w:rsidRDefault="00450D66" w:rsidP="00450D66">
      <w:pPr>
        <w:pStyle w:val="ListParagraph"/>
        <w:numPr>
          <w:ilvl w:val="1"/>
          <w:numId w:val="9"/>
        </w:numPr>
      </w:pPr>
      <w:r>
        <w:t>Race</w:t>
      </w:r>
      <w:r w:rsidR="00D75E59">
        <w:t xml:space="preserve"> </w:t>
      </w:r>
      <w:r w:rsidR="00927FD8">
        <w:t xml:space="preserve">(Asian, Black, </w:t>
      </w:r>
      <w:r w:rsidR="002D5EDD">
        <w:t>Hi</w:t>
      </w:r>
      <w:r w:rsidR="00206D10">
        <w:t>s</w:t>
      </w:r>
      <w:r w:rsidR="002D5EDD">
        <w:t>panic</w:t>
      </w:r>
      <w:r w:rsidR="006469EE">
        <w:t>, White)</w:t>
      </w:r>
    </w:p>
    <w:p w14:paraId="6802DCE5" w14:textId="217AD04F" w:rsidR="006469EE" w:rsidRDefault="00DB16BF" w:rsidP="00450D66">
      <w:pPr>
        <w:pStyle w:val="ListParagraph"/>
        <w:numPr>
          <w:ilvl w:val="1"/>
          <w:numId w:val="9"/>
        </w:numPr>
      </w:pPr>
      <w:r>
        <w:t>Race_percentage</w:t>
      </w:r>
      <w:r w:rsidR="00206D10">
        <w:t xml:space="preserve"> (the values from </w:t>
      </w:r>
      <w:r w:rsidR="00DA1DED">
        <w:t>percent_asian, percent_black, etc)</w:t>
      </w:r>
    </w:p>
    <w:p w14:paraId="1A91074A" w14:textId="25C07A43" w:rsidR="009F5344" w:rsidRDefault="009F5344" w:rsidP="009F5344">
      <w:pPr>
        <w:pStyle w:val="ListParagraph"/>
        <w:numPr>
          <w:ilvl w:val="0"/>
          <w:numId w:val="9"/>
        </w:numPr>
      </w:pPr>
      <w:r>
        <w:t>Union aggregated VCS and Neighborhood tables</w:t>
      </w:r>
      <w:r w:rsidR="00095F46">
        <w:t xml:space="preserve"> called financial_data</w:t>
      </w:r>
      <w:r>
        <w:t>. “VCS” and “Neighborhood” variables are combined into a single “name” variable and each record is labeled as ‘vcs’ or ‘neighborhood’ in a “geog” variable.</w:t>
      </w:r>
    </w:p>
    <w:p w14:paraId="418B11E3" w14:textId="42E94C89" w:rsidR="00E0464D" w:rsidRDefault="00E0464D" w:rsidP="00E0464D">
      <w:pPr>
        <w:pStyle w:val="ListParagraph"/>
        <w:numPr>
          <w:ilvl w:val="0"/>
          <w:numId w:val="9"/>
        </w:numPr>
      </w:pPr>
      <w:r>
        <w:t>Add</w:t>
      </w:r>
      <w:r w:rsidR="002925F8">
        <w:t xml:space="preserve"> </w:t>
      </w:r>
      <w:r w:rsidR="007806F2">
        <w:t xml:space="preserve">(probably 12) </w:t>
      </w:r>
      <w:r w:rsidR="007806F2" w:rsidRPr="007806F2">
        <w:t xml:space="preserve">Durham County </w:t>
      </w:r>
      <w:r w:rsidR="002F6EED">
        <w:t>row</w:t>
      </w:r>
      <w:r w:rsidR="002925F8">
        <w:t>s</w:t>
      </w:r>
      <w:r w:rsidR="002F6EED">
        <w:t xml:space="preserve"> to</w:t>
      </w:r>
      <w:r w:rsidR="007C62A4">
        <w:t xml:space="preserve"> </w:t>
      </w:r>
      <w:r w:rsidR="007C62A4" w:rsidRPr="007C62A4">
        <w:t>financial_data</w:t>
      </w:r>
      <w:r w:rsidR="00DE340F">
        <w:t>.</w:t>
      </w:r>
      <w:r w:rsidR="002F6EED">
        <w:t xml:space="preserve"> </w:t>
      </w:r>
      <w:r w:rsidR="00E1173D">
        <w:t>Name</w:t>
      </w:r>
      <w:r w:rsidR="00DA7C3F">
        <w:t xml:space="preserve"> </w:t>
      </w:r>
      <w:r w:rsidR="00E1173D">
        <w:t>=</w:t>
      </w:r>
      <w:r w:rsidR="00DA7C3F">
        <w:t xml:space="preserve"> </w:t>
      </w:r>
      <w:r w:rsidR="00F348DB">
        <w:t>’Durham’ and Geog</w:t>
      </w:r>
      <w:r w:rsidR="00DA7C3F">
        <w:t xml:space="preserve"> = ‘county’. Th</w:t>
      </w:r>
      <w:r w:rsidR="00DB3BA0">
        <w:t>ese</w:t>
      </w:r>
      <w:r w:rsidR="00DA7C3F">
        <w:t xml:space="preserve"> row</w:t>
      </w:r>
      <w:r w:rsidR="00DB3BA0">
        <w:t>s</w:t>
      </w:r>
      <w:r w:rsidR="00DA7C3F">
        <w:t xml:space="preserve"> </w:t>
      </w:r>
      <w:r w:rsidR="003B228B">
        <w:t xml:space="preserve">should contain values for </w:t>
      </w:r>
      <w:r w:rsidR="00A61D95">
        <w:t>a</w:t>
      </w:r>
      <w:r w:rsidR="002925F8">
        <w:t xml:space="preserve">ll variables </w:t>
      </w:r>
      <w:r w:rsidR="00A61D95">
        <w:t>–</w:t>
      </w:r>
      <w:r w:rsidR="002925F8">
        <w:t xml:space="preserve"> </w:t>
      </w:r>
      <w:r w:rsidR="00A61D95">
        <w:t xml:space="preserve">we will just treat all of Durham as a giant </w:t>
      </w:r>
      <w:r w:rsidR="007806F2">
        <w:t>neighborhood.</w:t>
      </w:r>
    </w:p>
    <w:p w14:paraId="60FB7CF4" w14:textId="386265F4" w:rsidR="00E0464D" w:rsidRDefault="00E0464D" w:rsidP="00E0464D">
      <w:pPr>
        <w:pStyle w:val="ListParagraph"/>
        <w:numPr>
          <w:ilvl w:val="0"/>
          <w:numId w:val="9"/>
        </w:numPr>
      </w:pPr>
      <w:r>
        <w:t xml:space="preserve">Add </w:t>
      </w:r>
      <w:r w:rsidR="0087516A">
        <w:t xml:space="preserve">a second set of </w:t>
      </w:r>
      <w:r w:rsidR="00FE5618">
        <w:t>d_</w:t>
      </w:r>
      <w:r w:rsidR="009D0C01">
        <w:t xml:space="preserve">over_under </w:t>
      </w:r>
      <w:r w:rsidR="00AF2926">
        <w:t xml:space="preserve">and d_count </w:t>
      </w:r>
      <w:r w:rsidR="009D0C01">
        <w:t xml:space="preserve">variables using </w:t>
      </w:r>
      <w:r w:rsidR="0011025F">
        <w:t xml:space="preserve">the Durham median </w:t>
      </w:r>
      <w:r w:rsidR="00775D7C">
        <w:t xml:space="preserve">sales ratio to calculate </w:t>
      </w:r>
      <w:r w:rsidR="00E54880">
        <w:t>d_</w:t>
      </w:r>
      <w:r w:rsidR="00775D7C">
        <w:t>abs_sales_ratio</w:t>
      </w:r>
      <w:r w:rsidR="00656F5C">
        <w:t>.</w:t>
      </w:r>
    </w:p>
    <w:p w14:paraId="495CAEC6" w14:textId="3526C841" w:rsidR="00B478E4" w:rsidRPr="006257D2" w:rsidRDefault="009E61D5" w:rsidP="00E0464D">
      <w:pPr>
        <w:pStyle w:val="ListParagraph"/>
        <w:numPr>
          <w:ilvl w:val="0"/>
          <w:numId w:val="9"/>
        </w:numPr>
      </w:pPr>
      <w:commentRangeStart w:id="1"/>
      <w:r>
        <w:t xml:space="preserve">Create output </w:t>
      </w:r>
      <w:r w:rsidR="007F7BF5">
        <w:t>files throughout the process</w:t>
      </w:r>
      <w:r>
        <w:t xml:space="preserve"> for data validation.</w:t>
      </w:r>
      <w:commentRangeEnd w:id="1"/>
      <w:r w:rsidR="00AE08EC">
        <w:rPr>
          <w:rStyle w:val="CommentReference"/>
        </w:rPr>
        <w:commentReference w:id="1"/>
      </w:r>
    </w:p>
    <w:p w14:paraId="5ADE5DFF" w14:textId="77777777" w:rsidR="00F71736" w:rsidRDefault="00F71736" w:rsidP="00F71736">
      <w:pPr>
        <w:pStyle w:val="Heading1"/>
      </w:pPr>
      <w:commentRangeStart w:id="2"/>
      <w:r>
        <w:t>Filter out all but the most recent sales for properties with more than one sale</w:t>
      </w:r>
      <w:commentRangeEnd w:id="2"/>
      <w:r>
        <w:rPr>
          <w:rStyle w:val="CommentReference"/>
          <w:rFonts w:asciiTheme="minorHAnsi" w:eastAsiaTheme="minorHAnsi" w:hAnsiTheme="minorHAnsi" w:cstheme="minorBidi"/>
          <w:color w:val="auto"/>
        </w:rPr>
        <w:commentReference w:id="2"/>
      </w:r>
    </w:p>
    <w:p w14:paraId="1FC8D522" w14:textId="77777777" w:rsidR="00F71736" w:rsidRPr="00EF2192" w:rsidRDefault="00F71736" w:rsidP="00F71736">
      <w:r>
        <w:t xml:space="preserve">Connect to </w:t>
      </w:r>
      <w:r w:rsidRPr="00D03D6D">
        <w:rPr>
          <w:b/>
          <w:bCs/>
        </w:rPr>
        <w:t>qualified-residential-sales-info-2021-2024</w:t>
      </w:r>
      <w:r>
        <w:t>, f</w:t>
      </w:r>
      <w:r w:rsidRPr="008C6421">
        <w:t>ind</w:t>
      </w:r>
      <w:r>
        <w:t xml:space="preserve"> the maximum sales date for each property and filter out any older sales.</w:t>
      </w:r>
    </w:p>
    <w:p w14:paraId="77FDC986" w14:textId="47BBFA1C" w:rsidR="003816F4" w:rsidRDefault="003816F4" w:rsidP="007D49BE">
      <w:pPr>
        <w:pStyle w:val="Heading1"/>
      </w:pPr>
      <w:r>
        <w:t xml:space="preserve">Create </w:t>
      </w:r>
      <w:r w:rsidR="00127616">
        <w:t>main</w:t>
      </w:r>
      <w:r>
        <w:t xml:space="preserve"> dataset</w:t>
      </w:r>
    </w:p>
    <w:p w14:paraId="2CC831A1" w14:textId="5F842F2E" w:rsidR="009321A0" w:rsidRPr="009D6C94" w:rsidRDefault="009321A0" w:rsidP="009321A0">
      <w:r>
        <w:t xml:space="preserve">Connect to </w:t>
      </w:r>
      <w:r w:rsidRPr="009D6C94">
        <w:rPr>
          <w:b/>
          <w:bCs/>
        </w:rPr>
        <w:t>2024_10_All_Durham_BlockGroups_with_race_neighborhoods</w:t>
      </w:r>
      <w:r>
        <w:t xml:space="preserve"> and </w:t>
      </w:r>
      <w:r w:rsidR="008C6421">
        <w:t>the filtered table from above</w:t>
      </w:r>
      <w:r w:rsidR="009D6C94">
        <w:t xml:space="preserve">. </w:t>
      </w:r>
      <w:r w:rsidR="005C25BE" w:rsidRPr="006A3592">
        <w:rPr>
          <w:highlight w:val="yellow"/>
        </w:rPr>
        <w:t>Do a left j</w:t>
      </w:r>
      <w:r w:rsidR="009D6C94" w:rsidRPr="006A3592">
        <w:rPr>
          <w:highlight w:val="yellow"/>
        </w:rPr>
        <w:t>oin on REID</w:t>
      </w:r>
      <w:r w:rsidR="005C25BE" w:rsidRPr="006A3592">
        <w:rPr>
          <w:highlight w:val="yellow"/>
        </w:rPr>
        <w:t xml:space="preserve"> (</w:t>
      </w:r>
      <w:commentRangeStart w:id="3"/>
      <w:r w:rsidR="005C25BE" w:rsidRPr="006A3592">
        <w:rPr>
          <w:highlight w:val="yellow"/>
        </w:rPr>
        <w:t xml:space="preserve">retain all </w:t>
      </w:r>
      <w:r w:rsidR="004F4F2A" w:rsidRPr="006A3592">
        <w:rPr>
          <w:highlight w:val="yellow"/>
        </w:rPr>
        <w:t xml:space="preserve">records in </w:t>
      </w:r>
      <w:r w:rsidR="004F4F2A" w:rsidRPr="006A3592">
        <w:rPr>
          <w:b/>
          <w:bCs/>
          <w:highlight w:val="yellow"/>
        </w:rPr>
        <w:t>2024_10_All_Durham_BlockGroups_with_race_neighborhoods</w:t>
      </w:r>
      <w:commentRangeEnd w:id="3"/>
      <w:r w:rsidR="00370B9E">
        <w:rPr>
          <w:rStyle w:val="CommentReference"/>
        </w:rPr>
        <w:commentReference w:id="3"/>
      </w:r>
      <w:r w:rsidR="004F4F2A" w:rsidRPr="006A3592">
        <w:rPr>
          <w:highlight w:val="yellow"/>
        </w:rPr>
        <w:t>)</w:t>
      </w:r>
      <w:r w:rsidR="009D6C94">
        <w:t xml:space="preserve"> and create a table with the following variables:</w:t>
      </w:r>
    </w:p>
    <w:tbl>
      <w:tblPr>
        <w:tblW w:w="10341" w:type="dxa"/>
        <w:tblLook w:val="04A0" w:firstRow="1" w:lastRow="0" w:firstColumn="1" w:lastColumn="0" w:noHBand="0" w:noVBand="1"/>
      </w:tblPr>
      <w:tblGrid>
        <w:gridCol w:w="2101"/>
        <w:gridCol w:w="2240"/>
        <w:gridCol w:w="6000"/>
      </w:tblGrid>
      <w:tr w:rsidR="009321A0" w:rsidRPr="009321A0" w14:paraId="1A679313" w14:textId="77777777" w:rsidTr="003D4F72">
        <w:trPr>
          <w:trHeight w:val="300"/>
        </w:trPr>
        <w:tc>
          <w:tcPr>
            <w:tcW w:w="2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78950" w14:textId="77777777" w:rsidR="009321A0" w:rsidRPr="009321A0" w:rsidRDefault="009321A0" w:rsidP="009321A0">
            <w:pPr>
              <w:spacing w:after="0" w:line="240" w:lineRule="auto"/>
              <w:rPr>
                <w:rFonts w:ascii="Calibri" w:eastAsia="Times New Roman" w:hAnsi="Calibri" w:cs="Calibri"/>
                <w:b/>
                <w:bCs/>
                <w:color w:val="000000"/>
                <w:kern w:val="0"/>
                <w14:ligatures w14:val="none"/>
              </w:rPr>
            </w:pPr>
            <w:bookmarkStart w:id="4" w:name="RANGE!A1:C1"/>
            <w:r w:rsidRPr="009321A0">
              <w:rPr>
                <w:rFonts w:ascii="Calibri" w:eastAsia="Times New Roman" w:hAnsi="Calibri" w:cs="Calibri"/>
                <w:b/>
                <w:bCs/>
                <w:color w:val="000000"/>
                <w:kern w:val="0"/>
                <w14:ligatures w14:val="none"/>
              </w:rPr>
              <w:t>Source Name</w:t>
            </w:r>
            <w:bookmarkEnd w:id="4"/>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7F2B899E" w14:textId="77777777" w:rsidR="009321A0" w:rsidRPr="009321A0" w:rsidRDefault="009321A0" w:rsidP="009321A0">
            <w:pPr>
              <w:spacing w:after="0" w:line="240" w:lineRule="auto"/>
              <w:rPr>
                <w:rFonts w:ascii="Calibri" w:eastAsia="Times New Roman" w:hAnsi="Calibri" w:cs="Calibri"/>
                <w:b/>
                <w:bCs/>
                <w:color w:val="000000"/>
                <w:kern w:val="0"/>
                <w14:ligatures w14:val="none"/>
              </w:rPr>
            </w:pPr>
            <w:r w:rsidRPr="009321A0">
              <w:rPr>
                <w:rFonts w:ascii="Calibri" w:eastAsia="Times New Roman" w:hAnsi="Calibri" w:cs="Calibri"/>
                <w:b/>
                <w:bCs/>
                <w:color w:val="000000"/>
                <w:kern w:val="0"/>
                <w14:ligatures w14:val="none"/>
              </w:rPr>
              <w:t>Variable (our name)</w:t>
            </w:r>
          </w:p>
        </w:tc>
        <w:tc>
          <w:tcPr>
            <w:tcW w:w="6000" w:type="dxa"/>
            <w:tcBorders>
              <w:top w:val="single" w:sz="4" w:space="0" w:color="auto"/>
              <w:left w:val="nil"/>
              <w:bottom w:val="single" w:sz="4" w:space="0" w:color="auto"/>
              <w:right w:val="single" w:sz="4" w:space="0" w:color="auto"/>
            </w:tcBorders>
            <w:shd w:val="clear" w:color="auto" w:fill="auto"/>
            <w:noWrap/>
            <w:vAlign w:val="bottom"/>
            <w:hideMark/>
          </w:tcPr>
          <w:p w14:paraId="444B5E25" w14:textId="77777777" w:rsidR="009321A0" w:rsidRPr="009321A0" w:rsidRDefault="009321A0" w:rsidP="009321A0">
            <w:pPr>
              <w:spacing w:after="0" w:line="240" w:lineRule="auto"/>
              <w:rPr>
                <w:rFonts w:ascii="Calibri" w:eastAsia="Times New Roman" w:hAnsi="Calibri" w:cs="Calibri"/>
                <w:b/>
                <w:bCs/>
                <w:color w:val="000000"/>
                <w:kern w:val="0"/>
                <w14:ligatures w14:val="none"/>
              </w:rPr>
            </w:pPr>
            <w:r w:rsidRPr="009321A0">
              <w:rPr>
                <w:rFonts w:ascii="Calibri" w:eastAsia="Times New Roman" w:hAnsi="Calibri" w:cs="Calibri"/>
                <w:b/>
                <w:bCs/>
                <w:color w:val="000000"/>
                <w:kern w:val="0"/>
                <w14:ligatures w14:val="none"/>
              </w:rPr>
              <w:t>Source</w:t>
            </w:r>
          </w:p>
        </w:tc>
      </w:tr>
      <w:tr w:rsidR="009321A0" w:rsidRPr="009321A0" w14:paraId="563E7ADB"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12820D62"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REID</w:t>
            </w:r>
          </w:p>
        </w:tc>
        <w:tc>
          <w:tcPr>
            <w:tcW w:w="2240" w:type="dxa"/>
            <w:tcBorders>
              <w:top w:val="nil"/>
              <w:left w:val="nil"/>
              <w:bottom w:val="single" w:sz="4" w:space="0" w:color="auto"/>
              <w:right w:val="single" w:sz="4" w:space="0" w:color="auto"/>
            </w:tcBorders>
            <w:shd w:val="clear" w:color="auto" w:fill="auto"/>
            <w:noWrap/>
            <w:vAlign w:val="bottom"/>
            <w:hideMark/>
          </w:tcPr>
          <w:p w14:paraId="22481509"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REID</w:t>
            </w:r>
          </w:p>
        </w:tc>
        <w:tc>
          <w:tcPr>
            <w:tcW w:w="6000" w:type="dxa"/>
            <w:tcBorders>
              <w:top w:val="nil"/>
              <w:left w:val="nil"/>
              <w:bottom w:val="single" w:sz="4" w:space="0" w:color="auto"/>
              <w:right w:val="single" w:sz="4" w:space="0" w:color="auto"/>
            </w:tcBorders>
            <w:shd w:val="clear" w:color="auto" w:fill="auto"/>
            <w:noWrap/>
            <w:vAlign w:val="bottom"/>
            <w:hideMark/>
          </w:tcPr>
          <w:p w14:paraId="425BC918"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707377AD"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35FBF4EF"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PIN</w:t>
            </w:r>
          </w:p>
        </w:tc>
        <w:tc>
          <w:tcPr>
            <w:tcW w:w="2240" w:type="dxa"/>
            <w:tcBorders>
              <w:top w:val="nil"/>
              <w:left w:val="nil"/>
              <w:bottom w:val="single" w:sz="4" w:space="0" w:color="auto"/>
              <w:right w:val="single" w:sz="4" w:space="0" w:color="auto"/>
            </w:tcBorders>
            <w:shd w:val="clear" w:color="auto" w:fill="auto"/>
            <w:noWrap/>
            <w:vAlign w:val="bottom"/>
            <w:hideMark/>
          </w:tcPr>
          <w:p w14:paraId="1DF03258"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PIN</w:t>
            </w:r>
          </w:p>
        </w:tc>
        <w:tc>
          <w:tcPr>
            <w:tcW w:w="6000" w:type="dxa"/>
            <w:tcBorders>
              <w:top w:val="nil"/>
              <w:left w:val="nil"/>
              <w:bottom w:val="single" w:sz="4" w:space="0" w:color="auto"/>
              <w:right w:val="single" w:sz="4" w:space="0" w:color="auto"/>
            </w:tcBorders>
            <w:shd w:val="clear" w:color="auto" w:fill="auto"/>
            <w:noWrap/>
            <w:vAlign w:val="bottom"/>
            <w:hideMark/>
          </w:tcPr>
          <w:p w14:paraId="22C81251"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4E6FF03E"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18C32847"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PIN_EXT</w:t>
            </w:r>
          </w:p>
        </w:tc>
        <w:tc>
          <w:tcPr>
            <w:tcW w:w="2240" w:type="dxa"/>
            <w:tcBorders>
              <w:top w:val="nil"/>
              <w:left w:val="nil"/>
              <w:bottom w:val="single" w:sz="4" w:space="0" w:color="auto"/>
              <w:right w:val="single" w:sz="4" w:space="0" w:color="auto"/>
            </w:tcBorders>
            <w:shd w:val="clear" w:color="auto" w:fill="auto"/>
            <w:noWrap/>
            <w:vAlign w:val="bottom"/>
            <w:hideMark/>
          </w:tcPr>
          <w:p w14:paraId="11ECEC29"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PIN_EXT</w:t>
            </w:r>
          </w:p>
        </w:tc>
        <w:tc>
          <w:tcPr>
            <w:tcW w:w="6000" w:type="dxa"/>
            <w:tcBorders>
              <w:top w:val="nil"/>
              <w:left w:val="nil"/>
              <w:bottom w:val="single" w:sz="4" w:space="0" w:color="auto"/>
              <w:right w:val="single" w:sz="4" w:space="0" w:color="auto"/>
            </w:tcBorders>
            <w:shd w:val="clear" w:color="auto" w:fill="auto"/>
            <w:noWrap/>
            <w:vAlign w:val="bottom"/>
            <w:hideMark/>
          </w:tcPr>
          <w:p w14:paraId="492C957E"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0E27008E"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376062D3"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LOCATION_ADDR</w:t>
            </w:r>
          </w:p>
        </w:tc>
        <w:tc>
          <w:tcPr>
            <w:tcW w:w="2240" w:type="dxa"/>
            <w:tcBorders>
              <w:top w:val="nil"/>
              <w:left w:val="nil"/>
              <w:bottom w:val="single" w:sz="4" w:space="0" w:color="auto"/>
              <w:right w:val="single" w:sz="4" w:space="0" w:color="auto"/>
            </w:tcBorders>
            <w:shd w:val="clear" w:color="auto" w:fill="auto"/>
            <w:noWrap/>
            <w:vAlign w:val="bottom"/>
            <w:hideMark/>
          </w:tcPr>
          <w:p w14:paraId="07BC0C80"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ADDRESS</w:t>
            </w:r>
          </w:p>
        </w:tc>
        <w:tc>
          <w:tcPr>
            <w:tcW w:w="6000" w:type="dxa"/>
            <w:tcBorders>
              <w:top w:val="nil"/>
              <w:left w:val="nil"/>
              <w:bottom w:val="single" w:sz="4" w:space="0" w:color="auto"/>
              <w:right w:val="single" w:sz="4" w:space="0" w:color="auto"/>
            </w:tcBorders>
            <w:shd w:val="clear" w:color="auto" w:fill="auto"/>
            <w:noWrap/>
            <w:vAlign w:val="bottom"/>
            <w:hideMark/>
          </w:tcPr>
          <w:p w14:paraId="543847CA"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49312A32"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094CF7D8"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LAND_CLASS</w:t>
            </w:r>
          </w:p>
        </w:tc>
        <w:tc>
          <w:tcPr>
            <w:tcW w:w="2240" w:type="dxa"/>
            <w:tcBorders>
              <w:top w:val="nil"/>
              <w:left w:val="nil"/>
              <w:bottom w:val="single" w:sz="4" w:space="0" w:color="auto"/>
              <w:right w:val="single" w:sz="4" w:space="0" w:color="auto"/>
            </w:tcBorders>
            <w:shd w:val="clear" w:color="auto" w:fill="auto"/>
            <w:noWrap/>
            <w:vAlign w:val="bottom"/>
            <w:hideMark/>
          </w:tcPr>
          <w:p w14:paraId="68CCCC0B"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PROPERTY_TYPE</w:t>
            </w:r>
          </w:p>
        </w:tc>
        <w:tc>
          <w:tcPr>
            <w:tcW w:w="6000" w:type="dxa"/>
            <w:tcBorders>
              <w:top w:val="nil"/>
              <w:left w:val="nil"/>
              <w:bottom w:val="single" w:sz="4" w:space="0" w:color="auto"/>
              <w:right w:val="single" w:sz="4" w:space="0" w:color="auto"/>
            </w:tcBorders>
            <w:shd w:val="clear" w:color="auto" w:fill="auto"/>
            <w:noWrap/>
            <w:vAlign w:val="bottom"/>
            <w:hideMark/>
          </w:tcPr>
          <w:p w14:paraId="13BCB324"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5B1B89E5"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7E2C89E4"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TOTAL_PROP_VALUE</w:t>
            </w:r>
          </w:p>
        </w:tc>
        <w:tc>
          <w:tcPr>
            <w:tcW w:w="2240" w:type="dxa"/>
            <w:tcBorders>
              <w:top w:val="nil"/>
              <w:left w:val="nil"/>
              <w:bottom w:val="single" w:sz="4" w:space="0" w:color="auto"/>
              <w:right w:val="single" w:sz="4" w:space="0" w:color="auto"/>
            </w:tcBorders>
            <w:shd w:val="clear" w:color="auto" w:fill="auto"/>
            <w:noWrap/>
            <w:vAlign w:val="bottom"/>
            <w:hideMark/>
          </w:tcPr>
          <w:p w14:paraId="0DB2E5D8" w14:textId="77777777" w:rsidR="009321A0" w:rsidRPr="009321A0" w:rsidRDefault="009321A0" w:rsidP="009321A0">
            <w:pPr>
              <w:spacing w:after="0" w:line="240" w:lineRule="auto"/>
              <w:rPr>
                <w:rFonts w:ascii="Calibri" w:eastAsia="Times New Roman" w:hAnsi="Calibri" w:cs="Calibri"/>
                <w:color w:val="000000"/>
                <w:kern w:val="0"/>
                <w14:ligatures w14:val="none"/>
              </w:rPr>
            </w:pPr>
            <w:commentRangeStart w:id="5"/>
            <w:r w:rsidRPr="009321A0">
              <w:rPr>
                <w:rFonts w:ascii="Calibri" w:eastAsia="Times New Roman" w:hAnsi="Calibri" w:cs="Calibri"/>
                <w:color w:val="000000"/>
                <w:kern w:val="0"/>
                <w14:ligatures w14:val="none"/>
              </w:rPr>
              <w:t>ASSESSED_VALUE</w:t>
            </w:r>
            <w:commentRangeEnd w:id="5"/>
            <w:r w:rsidR="0019513C">
              <w:rPr>
                <w:rStyle w:val="CommentReference"/>
              </w:rPr>
              <w:commentReference w:id="5"/>
            </w:r>
          </w:p>
        </w:tc>
        <w:tc>
          <w:tcPr>
            <w:tcW w:w="6000" w:type="dxa"/>
            <w:tcBorders>
              <w:top w:val="nil"/>
              <w:left w:val="nil"/>
              <w:bottom w:val="single" w:sz="4" w:space="0" w:color="auto"/>
              <w:right w:val="single" w:sz="4" w:space="0" w:color="auto"/>
            </w:tcBorders>
            <w:shd w:val="clear" w:color="auto" w:fill="auto"/>
            <w:noWrap/>
            <w:vAlign w:val="bottom"/>
            <w:hideMark/>
          </w:tcPr>
          <w:p w14:paraId="2328463E"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5EDB26ED"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4A85FA12"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VCS</w:t>
            </w:r>
          </w:p>
        </w:tc>
        <w:tc>
          <w:tcPr>
            <w:tcW w:w="2240" w:type="dxa"/>
            <w:tcBorders>
              <w:top w:val="nil"/>
              <w:left w:val="nil"/>
              <w:bottom w:val="single" w:sz="4" w:space="0" w:color="auto"/>
              <w:right w:val="single" w:sz="4" w:space="0" w:color="auto"/>
            </w:tcBorders>
            <w:shd w:val="clear" w:color="auto" w:fill="auto"/>
            <w:noWrap/>
            <w:vAlign w:val="bottom"/>
            <w:hideMark/>
          </w:tcPr>
          <w:p w14:paraId="10D76340"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VCS</w:t>
            </w:r>
          </w:p>
        </w:tc>
        <w:tc>
          <w:tcPr>
            <w:tcW w:w="6000" w:type="dxa"/>
            <w:tcBorders>
              <w:top w:val="nil"/>
              <w:left w:val="nil"/>
              <w:bottom w:val="single" w:sz="4" w:space="0" w:color="auto"/>
              <w:right w:val="single" w:sz="4" w:space="0" w:color="auto"/>
            </w:tcBorders>
            <w:shd w:val="clear" w:color="auto" w:fill="auto"/>
            <w:noWrap/>
            <w:vAlign w:val="bottom"/>
            <w:hideMark/>
          </w:tcPr>
          <w:p w14:paraId="32075881"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6233D9C2"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187138AD"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name_2</w:t>
            </w:r>
          </w:p>
        </w:tc>
        <w:tc>
          <w:tcPr>
            <w:tcW w:w="2240" w:type="dxa"/>
            <w:tcBorders>
              <w:top w:val="nil"/>
              <w:left w:val="nil"/>
              <w:bottom w:val="single" w:sz="4" w:space="0" w:color="auto"/>
              <w:right w:val="single" w:sz="4" w:space="0" w:color="auto"/>
            </w:tcBorders>
            <w:shd w:val="clear" w:color="auto" w:fill="auto"/>
            <w:noWrap/>
            <w:vAlign w:val="bottom"/>
            <w:hideMark/>
          </w:tcPr>
          <w:p w14:paraId="4A9811E0"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NEIGHBORHOOD</w:t>
            </w:r>
          </w:p>
        </w:tc>
        <w:tc>
          <w:tcPr>
            <w:tcW w:w="6000" w:type="dxa"/>
            <w:tcBorders>
              <w:top w:val="nil"/>
              <w:left w:val="nil"/>
              <w:bottom w:val="single" w:sz="4" w:space="0" w:color="auto"/>
              <w:right w:val="single" w:sz="4" w:space="0" w:color="auto"/>
            </w:tcBorders>
            <w:shd w:val="clear" w:color="auto" w:fill="auto"/>
            <w:noWrap/>
            <w:vAlign w:val="bottom"/>
            <w:hideMark/>
          </w:tcPr>
          <w:p w14:paraId="46F28DB9"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0830AD19"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7A35C25D"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lastRenderedPageBreak/>
              <w:t>GID</w:t>
            </w:r>
          </w:p>
        </w:tc>
        <w:tc>
          <w:tcPr>
            <w:tcW w:w="2240" w:type="dxa"/>
            <w:tcBorders>
              <w:top w:val="nil"/>
              <w:left w:val="nil"/>
              <w:bottom w:val="single" w:sz="4" w:space="0" w:color="auto"/>
              <w:right w:val="single" w:sz="4" w:space="0" w:color="auto"/>
            </w:tcBorders>
            <w:shd w:val="clear" w:color="auto" w:fill="auto"/>
            <w:noWrap/>
            <w:vAlign w:val="bottom"/>
            <w:hideMark/>
          </w:tcPr>
          <w:p w14:paraId="7B6E5049"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NID</w:t>
            </w:r>
          </w:p>
        </w:tc>
        <w:tc>
          <w:tcPr>
            <w:tcW w:w="6000" w:type="dxa"/>
            <w:tcBorders>
              <w:top w:val="nil"/>
              <w:left w:val="nil"/>
              <w:bottom w:val="single" w:sz="4" w:space="0" w:color="auto"/>
              <w:right w:val="single" w:sz="4" w:space="0" w:color="auto"/>
            </w:tcBorders>
            <w:shd w:val="clear" w:color="auto" w:fill="auto"/>
            <w:noWrap/>
            <w:vAlign w:val="bottom"/>
            <w:hideMark/>
          </w:tcPr>
          <w:p w14:paraId="520AECF1"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C272E7" w:rsidRPr="009321A0" w14:paraId="676F5FC2"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tcPr>
          <w:p w14:paraId="69C0A212" w14:textId="01BB6118"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race_asian_per</w:t>
            </w:r>
          </w:p>
        </w:tc>
        <w:tc>
          <w:tcPr>
            <w:tcW w:w="2240" w:type="dxa"/>
            <w:tcBorders>
              <w:top w:val="nil"/>
              <w:left w:val="nil"/>
              <w:bottom w:val="single" w:sz="4" w:space="0" w:color="auto"/>
              <w:right w:val="single" w:sz="4" w:space="0" w:color="auto"/>
            </w:tcBorders>
            <w:shd w:val="clear" w:color="auto" w:fill="auto"/>
            <w:noWrap/>
            <w:vAlign w:val="bottom"/>
          </w:tcPr>
          <w:p w14:paraId="1E167704" w14:textId="0C887E09"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PERCENT_ASIAN</w:t>
            </w:r>
          </w:p>
        </w:tc>
        <w:tc>
          <w:tcPr>
            <w:tcW w:w="6000" w:type="dxa"/>
            <w:tcBorders>
              <w:top w:val="nil"/>
              <w:left w:val="nil"/>
              <w:bottom w:val="single" w:sz="4" w:space="0" w:color="auto"/>
              <w:right w:val="single" w:sz="4" w:space="0" w:color="auto"/>
            </w:tcBorders>
            <w:shd w:val="clear" w:color="auto" w:fill="auto"/>
            <w:noWrap/>
            <w:vAlign w:val="bottom"/>
          </w:tcPr>
          <w:p w14:paraId="5EE08C33" w14:textId="18FD31CB"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C272E7" w:rsidRPr="009321A0" w14:paraId="7AB3C3B2"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tcPr>
          <w:p w14:paraId="126497E6" w14:textId="6B57C81B"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race_black_per</w:t>
            </w:r>
          </w:p>
        </w:tc>
        <w:tc>
          <w:tcPr>
            <w:tcW w:w="2240" w:type="dxa"/>
            <w:tcBorders>
              <w:top w:val="nil"/>
              <w:left w:val="nil"/>
              <w:bottom w:val="single" w:sz="4" w:space="0" w:color="auto"/>
              <w:right w:val="single" w:sz="4" w:space="0" w:color="auto"/>
            </w:tcBorders>
            <w:shd w:val="clear" w:color="auto" w:fill="auto"/>
            <w:noWrap/>
            <w:vAlign w:val="bottom"/>
          </w:tcPr>
          <w:p w14:paraId="38241CF6" w14:textId="21A4A46B"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PERCENT_BLACK</w:t>
            </w:r>
          </w:p>
        </w:tc>
        <w:tc>
          <w:tcPr>
            <w:tcW w:w="6000" w:type="dxa"/>
            <w:tcBorders>
              <w:top w:val="nil"/>
              <w:left w:val="nil"/>
              <w:bottom w:val="single" w:sz="4" w:space="0" w:color="auto"/>
              <w:right w:val="single" w:sz="4" w:space="0" w:color="auto"/>
            </w:tcBorders>
            <w:shd w:val="clear" w:color="auto" w:fill="auto"/>
            <w:noWrap/>
            <w:vAlign w:val="bottom"/>
          </w:tcPr>
          <w:p w14:paraId="5C77CB01" w14:textId="446BF729"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C272E7" w:rsidRPr="009321A0" w14:paraId="02014AE3"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tcPr>
          <w:p w14:paraId="70DB6788" w14:textId="444467B9"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race_hispanic_per</w:t>
            </w:r>
          </w:p>
        </w:tc>
        <w:tc>
          <w:tcPr>
            <w:tcW w:w="2240" w:type="dxa"/>
            <w:tcBorders>
              <w:top w:val="nil"/>
              <w:left w:val="nil"/>
              <w:bottom w:val="single" w:sz="4" w:space="0" w:color="auto"/>
              <w:right w:val="single" w:sz="4" w:space="0" w:color="auto"/>
            </w:tcBorders>
            <w:shd w:val="clear" w:color="auto" w:fill="auto"/>
            <w:noWrap/>
            <w:vAlign w:val="bottom"/>
          </w:tcPr>
          <w:p w14:paraId="2C1FC75D" w14:textId="0F4C0FA8"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PERCENT_HISPANIC</w:t>
            </w:r>
          </w:p>
        </w:tc>
        <w:tc>
          <w:tcPr>
            <w:tcW w:w="6000" w:type="dxa"/>
            <w:tcBorders>
              <w:top w:val="nil"/>
              <w:left w:val="nil"/>
              <w:bottom w:val="single" w:sz="4" w:space="0" w:color="auto"/>
              <w:right w:val="single" w:sz="4" w:space="0" w:color="auto"/>
            </w:tcBorders>
            <w:shd w:val="clear" w:color="auto" w:fill="auto"/>
            <w:noWrap/>
            <w:vAlign w:val="bottom"/>
          </w:tcPr>
          <w:p w14:paraId="5A301778" w14:textId="7CF5C57E"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C272E7" w:rsidRPr="009321A0" w14:paraId="06F3B5B3"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tcPr>
          <w:p w14:paraId="68E99023" w14:textId="740165A3"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race_white_per</w:t>
            </w:r>
          </w:p>
        </w:tc>
        <w:tc>
          <w:tcPr>
            <w:tcW w:w="2240" w:type="dxa"/>
            <w:tcBorders>
              <w:top w:val="nil"/>
              <w:left w:val="nil"/>
              <w:bottom w:val="single" w:sz="4" w:space="0" w:color="auto"/>
              <w:right w:val="single" w:sz="4" w:space="0" w:color="auto"/>
            </w:tcBorders>
            <w:shd w:val="clear" w:color="auto" w:fill="auto"/>
            <w:noWrap/>
            <w:vAlign w:val="bottom"/>
          </w:tcPr>
          <w:p w14:paraId="634B6D1F" w14:textId="74A51499"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PERCENT_WHITE</w:t>
            </w:r>
          </w:p>
        </w:tc>
        <w:tc>
          <w:tcPr>
            <w:tcW w:w="6000" w:type="dxa"/>
            <w:tcBorders>
              <w:top w:val="nil"/>
              <w:left w:val="nil"/>
              <w:bottom w:val="single" w:sz="4" w:space="0" w:color="auto"/>
              <w:right w:val="single" w:sz="4" w:space="0" w:color="auto"/>
            </w:tcBorders>
            <w:shd w:val="clear" w:color="auto" w:fill="auto"/>
            <w:noWrap/>
            <w:vAlign w:val="bottom"/>
          </w:tcPr>
          <w:p w14:paraId="5FA6395E" w14:textId="7BA67EA9" w:rsidR="00C272E7" w:rsidRPr="009321A0" w:rsidRDefault="00C272E7" w:rsidP="00C272E7">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2024_10_All_Durham_BlockGroups_with_race_neighborhoods</w:t>
            </w:r>
          </w:p>
        </w:tc>
      </w:tr>
      <w:tr w:rsidR="009321A0" w:rsidRPr="009321A0" w14:paraId="534BC44D"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6208CD5F"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PRICE</w:t>
            </w:r>
          </w:p>
        </w:tc>
        <w:tc>
          <w:tcPr>
            <w:tcW w:w="2240" w:type="dxa"/>
            <w:tcBorders>
              <w:top w:val="nil"/>
              <w:left w:val="nil"/>
              <w:bottom w:val="single" w:sz="4" w:space="0" w:color="auto"/>
              <w:right w:val="single" w:sz="4" w:space="0" w:color="auto"/>
            </w:tcBorders>
            <w:shd w:val="clear" w:color="auto" w:fill="auto"/>
            <w:noWrap/>
            <w:vAlign w:val="bottom"/>
            <w:hideMark/>
          </w:tcPr>
          <w:p w14:paraId="06BBAAEE"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PRICE</w:t>
            </w:r>
          </w:p>
        </w:tc>
        <w:tc>
          <w:tcPr>
            <w:tcW w:w="6000" w:type="dxa"/>
            <w:tcBorders>
              <w:top w:val="nil"/>
              <w:left w:val="nil"/>
              <w:bottom w:val="single" w:sz="4" w:space="0" w:color="auto"/>
              <w:right w:val="single" w:sz="4" w:space="0" w:color="auto"/>
            </w:tcBorders>
            <w:shd w:val="clear" w:color="auto" w:fill="auto"/>
            <w:noWrap/>
            <w:vAlign w:val="bottom"/>
            <w:hideMark/>
          </w:tcPr>
          <w:p w14:paraId="689911C6"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qualified-residential-sales-info-2021-2024</w:t>
            </w:r>
          </w:p>
        </w:tc>
      </w:tr>
      <w:tr w:rsidR="009321A0" w:rsidRPr="009321A0" w14:paraId="583360E0" w14:textId="77777777" w:rsidTr="003D4F72">
        <w:trPr>
          <w:trHeight w:val="300"/>
        </w:trPr>
        <w:tc>
          <w:tcPr>
            <w:tcW w:w="2101" w:type="dxa"/>
            <w:tcBorders>
              <w:top w:val="nil"/>
              <w:left w:val="single" w:sz="4" w:space="0" w:color="auto"/>
              <w:bottom w:val="single" w:sz="4" w:space="0" w:color="auto"/>
              <w:right w:val="single" w:sz="4" w:space="0" w:color="auto"/>
            </w:tcBorders>
            <w:shd w:val="clear" w:color="auto" w:fill="auto"/>
            <w:noWrap/>
            <w:vAlign w:val="bottom"/>
            <w:hideMark/>
          </w:tcPr>
          <w:p w14:paraId="1CB6A2FA"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SALE_DATE</w:t>
            </w:r>
          </w:p>
        </w:tc>
        <w:tc>
          <w:tcPr>
            <w:tcW w:w="2240" w:type="dxa"/>
            <w:tcBorders>
              <w:top w:val="nil"/>
              <w:left w:val="nil"/>
              <w:bottom w:val="single" w:sz="4" w:space="0" w:color="auto"/>
              <w:right w:val="single" w:sz="4" w:space="0" w:color="auto"/>
            </w:tcBorders>
            <w:shd w:val="clear" w:color="auto" w:fill="auto"/>
            <w:noWrap/>
            <w:vAlign w:val="bottom"/>
            <w:hideMark/>
          </w:tcPr>
          <w:p w14:paraId="259724F7"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SALE_DATE</w:t>
            </w:r>
          </w:p>
        </w:tc>
        <w:tc>
          <w:tcPr>
            <w:tcW w:w="6000" w:type="dxa"/>
            <w:tcBorders>
              <w:top w:val="nil"/>
              <w:left w:val="nil"/>
              <w:bottom w:val="single" w:sz="4" w:space="0" w:color="auto"/>
              <w:right w:val="single" w:sz="4" w:space="0" w:color="auto"/>
            </w:tcBorders>
            <w:shd w:val="clear" w:color="auto" w:fill="auto"/>
            <w:noWrap/>
            <w:vAlign w:val="bottom"/>
            <w:hideMark/>
          </w:tcPr>
          <w:p w14:paraId="3271F0E5" w14:textId="77777777" w:rsidR="009321A0" w:rsidRPr="009321A0" w:rsidRDefault="009321A0" w:rsidP="009321A0">
            <w:pPr>
              <w:spacing w:after="0" w:line="240" w:lineRule="auto"/>
              <w:rPr>
                <w:rFonts w:ascii="Calibri" w:eastAsia="Times New Roman" w:hAnsi="Calibri" w:cs="Calibri"/>
                <w:color w:val="000000"/>
                <w:kern w:val="0"/>
                <w14:ligatures w14:val="none"/>
              </w:rPr>
            </w:pPr>
            <w:r w:rsidRPr="009321A0">
              <w:rPr>
                <w:rFonts w:ascii="Calibri" w:eastAsia="Times New Roman" w:hAnsi="Calibri" w:cs="Calibri"/>
                <w:color w:val="000000"/>
                <w:kern w:val="0"/>
                <w14:ligatures w14:val="none"/>
              </w:rPr>
              <w:t>qualified-residential-sales-info-2021-2024</w:t>
            </w:r>
          </w:p>
        </w:tc>
      </w:tr>
    </w:tbl>
    <w:p w14:paraId="0CE0B301" w14:textId="77777777" w:rsidR="00F60A36" w:rsidRDefault="00F60A36" w:rsidP="00F60A36"/>
    <w:p w14:paraId="21F5009B" w14:textId="77777777" w:rsidR="00FE5618" w:rsidRDefault="00FE5618" w:rsidP="00FE5618">
      <w:pPr>
        <w:pStyle w:val="Heading1"/>
      </w:pPr>
      <w:r w:rsidRPr="003B273B">
        <w:rPr>
          <w:highlight w:val="yellow"/>
        </w:rPr>
        <w:t>Create aggregated race dataset</w:t>
      </w:r>
    </w:p>
    <w:p w14:paraId="4F24F906" w14:textId="77777777" w:rsidR="00FE5618" w:rsidRPr="003572BD" w:rsidRDefault="00FE5618" w:rsidP="00FE5618">
      <w:pPr>
        <w:pStyle w:val="ListParagraph"/>
        <w:numPr>
          <w:ilvl w:val="0"/>
          <w:numId w:val="10"/>
        </w:numPr>
        <w:rPr>
          <w:highlight w:val="yellow"/>
        </w:rPr>
      </w:pPr>
      <w:r w:rsidRPr="003572BD">
        <w:rPr>
          <w:highlight w:val="yellow"/>
        </w:rPr>
        <w:t>Find the mean of each race/ethnicity category by neighborhood</w:t>
      </w:r>
    </w:p>
    <w:p w14:paraId="5872364B" w14:textId="77777777" w:rsidR="00FE5618" w:rsidRPr="003572BD" w:rsidRDefault="00FE5618" w:rsidP="00FE5618">
      <w:pPr>
        <w:pStyle w:val="ListParagraph"/>
        <w:numPr>
          <w:ilvl w:val="0"/>
          <w:numId w:val="10"/>
        </w:numPr>
        <w:rPr>
          <w:highlight w:val="yellow"/>
        </w:rPr>
      </w:pPr>
      <w:r w:rsidRPr="003572BD">
        <w:rPr>
          <w:highlight w:val="yellow"/>
        </w:rPr>
        <w:t xml:space="preserve">Unpivot the data to create a table with </w:t>
      </w:r>
      <w:r>
        <w:rPr>
          <w:highlight w:val="yellow"/>
        </w:rPr>
        <w:t>three</w:t>
      </w:r>
      <w:r w:rsidRPr="003572BD">
        <w:rPr>
          <w:highlight w:val="yellow"/>
        </w:rPr>
        <w:t xml:space="preserve"> columns</w:t>
      </w:r>
    </w:p>
    <w:p w14:paraId="3099B04A" w14:textId="77777777" w:rsidR="00FE5618" w:rsidRPr="003572BD" w:rsidRDefault="00FE5618" w:rsidP="00FE5618">
      <w:pPr>
        <w:pStyle w:val="ListParagraph"/>
        <w:numPr>
          <w:ilvl w:val="1"/>
          <w:numId w:val="10"/>
        </w:numPr>
        <w:rPr>
          <w:highlight w:val="yellow"/>
        </w:rPr>
      </w:pPr>
      <w:r w:rsidRPr="003572BD">
        <w:rPr>
          <w:highlight w:val="yellow"/>
        </w:rPr>
        <w:t>Name (will contain values from NEIGHBORHOOD)</w:t>
      </w:r>
    </w:p>
    <w:p w14:paraId="130CE6F2" w14:textId="77777777" w:rsidR="00FE5618" w:rsidRPr="003572BD" w:rsidRDefault="00FE5618" w:rsidP="00FE5618">
      <w:pPr>
        <w:pStyle w:val="ListParagraph"/>
        <w:numPr>
          <w:ilvl w:val="1"/>
          <w:numId w:val="10"/>
        </w:numPr>
        <w:rPr>
          <w:highlight w:val="yellow"/>
        </w:rPr>
      </w:pPr>
      <w:r w:rsidRPr="003572BD">
        <w:rPr>
          <w:highlight w:val="yellow"/>
        </w:rPr>
        <w:t>Race (Asian, Black, Hispanic, White)</w:t>
      </w:r>
    </w:p>
    <w:p w14:paraId="71048024" w14:textId="77777777" w:rsidR="00FE5618" w:rsidRPr="003572BD" w:rsidRDefault="00FE5618" w:rsidP="00FE5618">
      <w:pPr>
        <w:pStyle w:val="ListParagraph"/>
        <w:numPr>
          <w:ilvl w:val="1"/>
          <w:numId w:val="10"/>
        </w:numPr>
        <w:rPr>
          <w:highlight w:val="yellow"/>
        </w:rPr>
      </w:pPr>
      <w:r w:rsidRPr="003572BD">
        <w:rPr>
          <w:highlight w:val="yellow"/>
        </w:rPr>
        <w:t>Race_percentage (will contain the percentage for each neighborhood and race)</w:t>
      </w:r>
    </w:p>
    <w:p w14:paraId="54B4E80D" w14:textId="77777777" w:rsidR="00FE5618" w:rsidRPr="003572BD" w:rsidRDefault="00FE5618" w:rsidP="00FE5618">
      <w:pPr>
        <w:pStyle w:val="ListParagraph"/>
        <w:numPr>
          <w:ilvl w:val="0"/>
          <w:numId w:val="10"/>
        </w:numPr>
        <w:rPr>
          <w:highlight w:val="yellow"/>
        </w:rPr>
      </w:pPr>
      <w:r w:rsidRPr="003572BD">
        <w:rPr>
          <w:highlight w:val="yellow"/>
        </w:rPr>
        <w:t>Find the mean of each race/ethnicity category by VCS</w:t>
      </w:r>
    </w:p>
    <w:p w14:paraId="3B37280B" w14:textId="77777777" w:rsidR="00FE5618" w:rsidRPr="003572BD" w:rsidRDefault="00FE5618" w:rsidP="00FE5618">
      <w:pPr>
        <w:pStyle w:val="ListParagraph"/>
        <w:numPr>
          <w:ilvl w:val="0"/>
          <w:numId w:val="10"/>
        </w:numPr>
        <w:rPr>
          <w:highlight w:val="yellow"/>
        </w:rPr>
      </w:pPr>
      <w:r w:rsidRPr="003572BD">
        <w:rPr>
          <w:highlight w:val="yellow"/>
        </w:rPr>
        <w:t xml:space="preserve">Unpivot the data to create a table with </w:t>
      </w:r>
      <w:r>
        <w:rPr>
          <w:highlight w:val="yellow"/>
        </w:rPr>
        <w:t>three</w:t>
      </w:r>
      <w:r w:rsidRPr="003572BD">
        <w:rPr>
          <w:highlight w:val="yellow"/>
        </w:rPr>
        <w:t xml:space="preserve"> columns</w:t>
      </w:r>
    </w:p>
    <w:p w14:paraId="4E08085C" w14:textId="77777777" w:rsidR="00FE5618" w:rsidRPr="003572BD" w:rsidRDefault="00FE5618" w:rsidP="00FE5618">
      <w:pPr>
        <w:pStyle w:val="ListParagraph"/>
        <w:numPr>
          <w:ilvl w:val="1"/>
          <w:numId w:val="10"/>
        </w:numPr>
        <w:rPr>
          <w:highlight w:val="yellow"/>
        </w:rPr>
      </w:pPr>
      <w:r w:rsidRPr="003572BD">
        <w:rPr>
          <w:highlight w:val="yellow"/>
        </w:rPr>
        <w:t>Name (will contain values from VCS)</w:t>
      </w:r>
    </w:p>
    <w:p w14:paraId="25358D83" w14:textId="77777777" w:rsidR="00FE5618" w:rsidRPr="003572BD" w:rsidRDefault="00FE5618" w:rsidP="00FE5618">
      <w:pPr>
        <w:pStyle w:val="ListParagraph"/>
        <w:numPr>
          <w:ilvl w:val="1"/>
          <w:numId w:val="10"/>
        </w:numPr>
        <w:rPr>
          <w:highlight w:val="yellow"/>
        </w:rPr>
      </w:pPr>
      <w:r w:rsidRPr="003572BD">
        <w:rPr>
          <w:highlight w:val="yellow"/>
        </w:rPr>
        <w:t>Race (Asian, Black, Hispanic, White)</w:t>
      </w:r>
    </w:p>
    <w:p w14:paraId="12829723" w14:textId="77777777" w:rsidR="00FE5618" w:rsidRPr="003572BD" w:rsidRDefault="00FE5618" w:rsidP="00FE5618">
      <w:pPr>
        <w:pStyle w:val="ListParagraph"/>
        <w:numPr>
          <w:ilvl w:val="1"/>
          <w:numId w:val="10"/>
        </w:numPr>
        <w:rPr>
          <w:highlight w:val="yellow"/>
        </w:rPr>
      </w:pPr>
      <w:r w:rsidRPr="003572BD">
        <w:rPr>
          <w:highlight w:val="yellow"/>
        </w:rPr>
        <w:t>Race_percentage (will contain the percentage for each VCS group and race)</w:t>
      </w:r>
    </w:p>
    <w:p w14:paraId="36ECC433" w14:textId="77777777" w:rsidR="00FE5618" w:rsidRPr="003572BD" w:rsidRDefault="00FE5618" w:rsidP="00FE5618">
      <w:pPr>
        <w:pStyle w:val="ListParagraph"/>
        <w:numPr>
          <w:ilvl w:val="0"/>
          <w:numId w:val="10"/>
        </w:numPr>
        <w:rPr>
          <w:highlight w:val="yellow"/>
        </w:rPr>
      </w:pPr>
      <w:r w:rsidRPr="003572BD">
        <w:rPr>
          <w:highlight w:val="yellow"/>
        </w:rPr>
        <w:t>Union this table with the table from the previous step.</w:t>
      </w:r>
    </w:p>
    <w:p w14:paraId="342FB1FE" w14:textId="77777777" w:rsidR="00FE5618" w:rsidRPr="003572BD" w:rsidRDefault="00FE5618" w:rsidP="00FE5618">
      <w:pPr>
        <w:pStyle w:val="ListParagraph"/>
        <w:numPr>
          <w:ilvl w:val="0"/>
          <w:numId w:val="10"/>
        </w:numPr>
        <w:rPr>
          <w:highlight w:val="yellow"/>
        </w:rPr>
      </w:pPr>
      <w:r w:rsidRPr="003572BD">
        <w:rPr>
          <w:highlight w:val="yellow"/>
        </w:rPr>
        <w:t>Find the mean of each race/ethnicity category for all of Durham County</w:t>
      </w:r>
    </w:p>
    <w:p w14:paraId="24CC3278" w14:textId="77777777" w:rsidR="00FE5618" w:rsidRPr="003572BD" w:rsidRDefault="00FE5618" w:rsidP="00FE5618">
      <w:pPr>
        <w:pStyle w:val="ListParagraph"/>
        <w:numPr>
          <w:ilvl w:val="0"/>
          <w:numId w:val="10"/>
        </w:numPr>
        <w:rPr>
          <w:highlight w:val="yellow"/>
        </w:rPr>
      </w:pPr>
      <w:r w:rsidRPr="003572BD">
        <w:rPr>
          <w:highlight w:val="yellow"/>
        </w:rPr>
        <w:t xml:space="preserve">Unpivot the data to create a row with </w:t>
      </w:r>
      <w:r>
        <w:rPr>
          <w:highlight w:val="yellow"/>
        </w:rPr>
        <w:t>three</w:t>
      </w:r>
      <w:r w:rsidRPr="003572BD">
        <w:rPr>
          <w:highlight w:val="yellow"/>
        </w:rPr>
        <w:t xml:space="preserve"> columns</w:t>
      </w:r>
    </w:p>
    <w:p w14:paraId="48B8ED3A" w14:textId="77777777" w:rsidR="00FE5618" w:rsidRPr="003572BD" w:rsidRDefault="00FE5618" w:rsidP="00FE5618">
      <w:pPr>
        <w:pStyle w:val="ListParagraph"/>
        <w:numPr>
          <w:ilvl w:val="1"/>
          <w:numId w:val="10"/>
        </w:numPr>
        <w:rPr>
          <w:highlight w:val="yellow"/>
        </w:rPr>
      </w:pPr>
      <w:r w:rsidRPr="003572BD">
        <w:rPr>
          <w:highlight w:val="yellow"/>
        </w:rPr>
        <w:t>Name (‘Durham County’)</w:t>
      </w:r>
    </w:p>
    <w:p w14:paraId="7971966B" w14:textId="77777777" w:rsidR="00FE5618" w:rsidRPr="003572BD" w:rsidRDefault="00FE5618" w:rsidP="00FE5618">
      <w:pPr>
        <w:pStyle w:val="ListParagraph"/>
        <w:numPr>
          <w:ilvl w:val="1"/>
          <w:numId w:val="10"/>
        </w:numPr>
        <w:rPr>
          <w:highlight w:val="yellow"/>
        </w:rPr>
      </w:pPr>
      <w:r w:rsidRPr="003572BD">
        <w:rPr>
          <w:highlight w:val="yellow"/>
        </w:rPr>
        <w:t>Race (Asian, Black, Hispanic, White)</w:t>
      </w:r>
    </w:p>
    <w:p w14:paraId="15A48A99" w14:textId="77777777" w:rsidR="00FE5618" w:rsidRPr="003572BD" w:rsidRDefault="00FE5618" w:rsidP="00FE5618">
      <w:pPr>
        <w:pStyle w:val="ListParagraph"/>
        <w:numPr>
          <w:ilvl w:val="1"/>
          <w:numId w:val="10"/>
        </w:numPr>
        <w:rPr>
          <w:highlight w:val="yellow"/>
        </w:rPr>
      </w:pPr>
      <w:r w:rsidRPr="003572BD">
        <w:rPr>
          <w:highlight w:val="yellow"/>
        </w:rPr>
        <w:t>Race_percentage (will contain the percentage for each race)</w:t>
      </w:r>
    </w:p>
    <w:p w14:paraId="6465CFA5" w14:textId="77777777" w:rsidR="00FE5618" w:rsidRPr="003572BD" w:rsidRDefault="00FE5618" w:rsidP="00FE5618">
      <w:pPr>
        <w:pStyle w:val="ListParagraph"/>
        <w:numPr>
          <w:ilvl w:val="0"/>
          <w:numId w:val="10"/>
        </w:numPr>
        <w:rPr>
          <w:highlight w:val="yellow"/>
        </w:rPr>
      </w:pPr>
      <w:r w:rsidRPr="003572BD">
        <w:rPr>
          <w:highlight w:val="yellow"/>
        </w:rPr>
        <w:t xml:space="preserve">Add this row to the table from the previous steps and output as </w:t>
      </w:r>
      <w:r w:rsidRPr="00E74557">
        <w:rPr>
          <w:b/>
          <w:bCs/>
          <w:highlight w:val="yellow"/>
        </w:rPr>
        <w:t>race_data</w:t>
      </w:r>
    </w:p>
    <w:p w14:paraId="6F226A3F" w14:textId="479DAEFB" w:rsidR="00D30ABE" w:rsidRPr="00DF7D85" w:rsidRDefault="00D30ABE" w:rsidP="007D49BE">
      <w:pPr>
        <w:pStyle w:val="Heading1"/>
        <w:rPr>
          <w:highlight w:val="yellow"/>
        </w:rPr>
      </w:pPr>
      <w:r w:rsidRPr="00DF7D85">
        <w:rPr>
          <w:highlight w:val="yellow"/>
        </w:rPr>
        <w:t xml:space="preserve">Calculate </w:t>
      </w:r>
      <w:r w:rsidR="005C29D1" w:rsidRPr="00DF7D85">
        <w:rPr>
          <w:highlight w:val="yellow"/>
        </w:rPr>
        <w:t>percent change for</w:t>
      </w:r>
      <w:r w:rsidR="00A723ED" w:rsidRPr="00DF7D85">
        <w:rPr>
          <w:highlight w:val="yellow"/>
        </w:rPr>
        <w:t xml:space="preserve"> assessed value</w:t>
      </w:r>
      <w:r w:rsidR="00626657" w:rsidRPr="00DF7D85">
        <w:rPr>
          <w:highlight w:val="yellow"/>
        </w:rPr>
        <w:t xml:space="preserve"> 2021-2024</w:t>
      </w:r>
    </w:p>
    <w:p w14:paraId="72981698" w14:textId="3E078C1B" w:rsidR="00626657" w:rsidRPr="00DF7D85" w:rsidRDefault="00070B8A" w:rsidP="00637F66">
      <w:pPr>
        <w:pStyle w:val="ListParagraph"/>
        <w:numPr>
          <w:ilvl w:val="0"/>
          <w:numId w:val="8"/>
        </w:numPr>
        <w:rPr>
          <w:highlight w:val="yellow"/>
        </w:rPr>
      </w:pPr>
      <w:r w:rsidRPr="00DF7D85">
        <w:rPr>
          <w:highlight w:val="yellow"/>
        </w:rPr>
        <w:t xml:space="preserve">Connect to </w:t>
      </w:r>
      <w:r w:rsidR="001776D8" w:rsidRPr="00DF7D85">
        <w:rPr>
          <w:highlight w:val="yellow"/>
        </w:rPr>
        <w:t xml:space="preserve">2024 tax assessment </w:t>
      </w:r>
      <w:r w:rsidR="006111AB" w:rsidRPr="00DF7D85">
        <w:rPr>
          <w:highlight w:val="yellow"/>
        </w:rPr>
        <w:t>file (available after March 1</w:t>
      </w:r>
      <w:r w:rsidR="006111AB" w:rsidRPr="00DF7D85">
        <w:rPr>
          <w:highlight w:val="yellow"/>
          <w:vertAlign w:val="superscript"/>
        </w:rPr>
        <w:t>st</w:t>
      </w:r>
      <w:r w:rsidR="006111AB" w:rsidRPr="00DF7D85">
        <w:rPr>
          <w:highlight w:val="yellow"/>
        </w:rPr>
        <w:t>)</w:t>
      </w:r>
      <w:r w:rsidR="00B53DC2" w:rsidRPr="00DF7D85">
        <w:rPr>
          <w:highlight w:val="yellow"/>
        </w:rPr>
        <w:t xml:space="preserve"> and join to </w:t>
      </w:r>
      <w:r w:rsidR="008E0CE9" w:rsidRPr="00DF7D85">
        <w:rPr>
          <w:highlight w:val="yellow"/>
        </w:rPr>
        <w:t>main dataset on REID</w:t>
      </w:r>
      <w:r w:rsidR="00677942" w:rsidRPr="00DF7D85">
        <w:rPr>
          <w:highlight w:val="yellow"/>
        </w:rPr>
        <w:t xml:space="preserve">. Add </w:t>
      </w:r>
      <w:r w:rsidR="0019513C" w:rsidRPr="00DF7D85">
        <w:rPr>
          <w:highlight w:val="yellow"/>
        </w:rPr>
        <w:t>2024_ASSESSED_VALUE to dataset</w:t>
      </w:r>
      <w:r w:rsidR="00637F66" w:rsidRPr="00DF7D85">
        <w:rPr>
          <w:highlight w:val="yellow"/>
        </w:rPr>
        <w:t>.</w:t>
      </w:r>
    </w:p>
    <w:p w14:paraId="77AE0F6B" w14:textId="02466F5C" w:rsidR="00637F66" w:rsidRPr="00DF7D85" w:rsidRDefault="00637F66" w:rsidP="00637F66">
      <w:pPr>
        <w:pStyle w:val="ListParagraph"/>
        <w:numPr>
          <w:ilvl w:val="0"/>
          <w:numId w:val="8"/>
        </w:numPr>
        <w:rPr>
          <w:highlight w:val="yellow"/>
        </w:rPr>
      </w:pPr>
      <w:r w:rsidRPr="00DF7D85">
        <w:rPr>
          <w:highlight w:val="yellow"/>
        </w:rPr>
        <w:t>Calculate the percent change between</w:t>
      </w:r>
      <w:r w:rsidR="000038C3" w:rsidRPr="00DF7D85">
        <w:rPr>
          <w:highlight w:val="yellow"/>
        </w:rPr>
        <w:t xml:space="preserve"> 2021 and </w:t>
      </w:r>
      <w:r w:rsidR="00A55E33" w:rsidRPr="00DF7D85">
        <w:rPr>
          <w:highlight w:val="yellow"/>
        </w:rPr>
        <w:t>2024 assessed values.</w:t>
      </w:r>
    </w:p>
    <w:p w14:paraId="050E7C08" w14:textId="4742F79F" w:rsidR="004B03E5" w:rsidRDefault="004B03E5" w:rsidP="007D49BE">
      <w:pPr>
        <w:pStyle w:val="Heading1"/>
      </w:pPr>
      <w:r>
        <w:t>Calculate Adjusted Sales Price (ADJ_PRICE)</w:t>
      </w:r>
      <w:r w:rsidR="006C046F">
        <w:t xml:space="preserve"> &amp; </w:t>
      </w:r>
      <w:r w:rsidR="006338F2">
        <w:t>Adjusted Sales Ratio (ADJ_SALES_RATIO</w:t>
      </w:r>
      <w:r w:rsidR="006C046F">
        <w:t>)</w:t>
      </w:r>
    </w:p>
    <w:p w14:paraId="029C6EDC" w14:textId="08DD15B9" w:rsidR="00920683" w:rsidRDefault="00920683" w:rsidP="004B03E5">
      <w:pPr>
        <w:pStyle w:val="ListParagraph"/>
        <w:numPr>
          <w:ilvl w:val="0"/>
          <w:numId w:val="2"/>
        </w:numPr>
      </w:pPr>
      <w:r>
        <w:t xml:space="preserve">Use </w:t>
      </w:r>
      <w:r w:rsidR="00055268">
        <w:t>SALE_DATE to find the sale year for each REID</w:t>
      </w:r>
    </w:p>
    <w:p w14:paraId="50C572CB" w14:textId="044C6A73" w:rsidR="004B03E5" w:rsidRDefault="004B03E5" w:rsidP="004B03E5">
      <w:pPr>
        <w:pStyle w:val="ListParagraph"/>
        <w:numPr>
          <w:ilvl w:val="0"/>
          <w:numId w:val="2"/>
        </w:numPr>
      </w:pPr>
      <w:r>
        <w:t>Fin</w:t>
      </w:r>
      <w:r w:rsidR="003025BB">
        <w:t>d the median sales price for all of Durham for each year (2021, 2022, 2023, 2024)</w:t>
      </w:r>
    </w:p>
    <w:p w14:paraId="12224630" w14:textId="093ABB87" w:rsidR="00240388" w:rsidRDefault="001F021F" w:rsidP="004B03E5">
      <w:pPr>
        <w:pStyle w:val="ListParagraph"/>
        <w:numPr>
          <w:ilvl w:val="0"/>
          <w:numId w:val="2"/>
        </w:numPr>
      </w:pPr>
      <w:commentRangeStart w:id="6"/>
      <w:r>
        <w:t>Calculate the difference between each year’s median</w:t>
      </w:r>
      <w:r w:rsidR="000E0E0D">
        <w:t xml:space="preserve"> sales price</w:t>
      </w:r>
      <w:r w:rsidR="00A20259">
        <w:t xml:space="preserve"> and come up with a</w:t>
      </w:r>
      <w:r w:rsidR="006550A5">
        <w:t xml:space="preserve">n adjustment factor for each year. </w:t>
      </w:r>
      <w:commentRangeEnd w:id="6"/>
      <w:r w:rsidR="00341E74">
        <w:rPr>
          <w:rStyle w:val="CommentReference"/>
        </w:rPr>
        <w:commentReference w:id="6"/>
      </w:r>
      <w:r w:rsidR="006550A5">
        <w:t>This is how I did this in Tableau</w:t>
      </w:r>
      <w:r w:rsidR="00EC751C">
        <w:t xml:space="preserve"> (MAX_YEAR is 2024 in this case)</w:t>
      </w:r>
      <w:r w:rsidR="006550A5">
        <w:t xml:space="preserve">: </w:t>
      </w:r>
    </w:p>
    <w:p w14:paraId="4D8DD0AD" w14:textId="77777777" w:rsidR="00EF20B0" w:rsidRDefault="00EF20B0" w:rsidP="00EF20B0">
      <w:pPr>
        <w:pStyle w:val="ListParagraph"/>
      </w:pPr>
    </w:p>
    <w:p w14:paraId="3705F3C3" w14:textId="533AE19A" w:rsidR="002F0088" w:rsidRDefault="0022253A" w:rsidP="002F0088">
      <w:pPr>
        <w:pStyle w:val="ListParagraph"/>
      </w:pPr>
      <w:r>
        <w:lastRenderedPageBreak/>
        <w:t xml:space="preserve">1 + </w:t>
      </w:r>
      <w:r w:rsidR="002F0088" w:rsidRPr="002F0088">
        <w:t>(</w:t>
      </w:r>
      <w:r w:rsidR="002F0088">
        <w:t xml:space="preserve"> </w:t>
      </w:r>
      <w:r w:rsidR="002F0088" w:rsidRPr="002F0088">
        <w:t>([MAX_YEAR_MED_PRICE]</w:t>
      </w:r>
      <w:r w:rsidR="002F0088">
        <w:t xml:space="preserve"> </w:t>
      </w:r>
      <w:r w:rsidR="002F0088" w:rsidRPr="002F0088">
        <w:t>-</w:t>
      </w:r>
      <w:r w:rsidR="002F0088">
        <w:t xml:space="preserve"> </w:t>
      </w:r>
      <w:r w:rsidR="002F0088" w:rsidRPr="002F0088">
        <w:t>[MED_PRICE_BY_YEAR])</w:t>
      </w:r>
      <w:r w:rsidR="002F0088">
        <w:t xml:space="preserve"> </w:t>
      </w:r>
      <w:r w:rsidR="002F0088" w:rsidRPr="002F0088">
        <w:t>/</w:t>
      </w:r>
      <w:r w:rsidR="002F0088">
        <w:t xml:space="preserve"> </w:t>
      </w:r>
      <w:r w:rsidR="002F0088" w:rsidRPr="002F0088">
        <w:t>[MED_PRICE_BY_YEAR])</w:t>
      </w:r>
    </w:p>
    <w:p w14:paraId="01F67F30" w14:textId="77777777" w:rsidR="00EF20B0" w:rsidRDefault="00EF20B0" w:rsidP="002F0088">
      <w:pPr>
        <w:pStyle w:val="ListParagraph"/>
      </w:pPr>
    </w:p>
    <w:p w14:paraId="110ACF08" w14:textId="485E04D1" w:rsidR="00015D2C" w:rsidRDefault="00015D2C" w:rsidP="002F0088">
      <w:pPr>
        <w:pStyle w:val="ListParagraph"/>
      </w:pPr>
      <w:r>
        <w:t xml:space="preserve">These are the </w:t>
      </w:r>
      <w:r w:rsidR="005169BA">
        <w:t>adjustment factors</w:t>
      </w:r>
      <w:r>
        <w:t xml:space="preserve"> I got for each year – you should get something very similar:</w:t>
      </w:r>
    </w:p>
    <w:p w14:paraId="0A5574FB" w14:textId="32C5A899" w:rsidR="00015D2C" w:rsidRDefault="00610DD1" w:rsidP="005169BA">
      <w:pPr>
        <w:pStyle w:val="ListParagraph"/>
        <w:numPr>
          <w:ilvl w:val="1"/>
          <w:numId w:val="2"/>
        </w:numPr>
      </w:pPr>
      <w:r>
        <w:t>2021: 1.2292</w:t>
      </w:r>
    </w:p>
    <w:p w14:paraId="65FC7524" w14:textId="5D214FE5" w:rsidR="00610DD1" w:rsidRDefault="00610DD1" w:rsidP="005169BA">
      <w:pPr>
        <w:pStyle w:val="ListParagraph"/>
        <w:numPr>
          <w:ilvl w:val="1"/>
          <w:numId w:val="2"/>
        </w:numPr>
      </w:pPr>
      <w:r>
        <w:t xml:space="preserve">2022: </w:t>
      </w:r>
      <w:r w:rsidR="005169BA">
        <w:t>1.0172</w:t>
      </w:r>
    </w:p>
    <w:p w14:paraId="23A223DB" w14:textId="28B3AC7A" w:rsidR="005169BA" w:rsidRDefault="005169BA" w:rsidP="005169BA">
      <w:pPr>
        <w:pStyle w:val="ListParagraph"/>
        <w:numPr>
          <w:ilvl w:val="1"/>
          <w:numId w:val="2"/>
        </w:numPr>
      </w:pPr>
      <w:r>
        <w:t>2023: 0.9970</w:t>
      </w:r>
      <w:r w:rsidR="00EF20B0">
        <w:t xml:space="preserve"> (prices were higher </w:t>
      </w:r>
      <w:r w:rsidR="00723764">
        <w:t xml:space="preserve">in 2023 </w:t>
      </w:r>
      <w:r w:rsidR="00EF20B0">
        <w:t>than in 2024)</w:t>
      </w:r>
    </w:p>
    <w:p w14:paraId="4B6A2D92" w14:textId="5A94F3AF" w:rsidR="005169BA" w:rsidRDefault="005169BA" w:rsidP="005169BA">
      <w:pPr>
        <w:pStyle w:val="ListParagraph"/>
        <w:numPr>
          <w:ilvl w:val="1"/>
          <w:numId w:val="2"/>
        </w:numPr>
      </w:pPr>
      <w:r>
        <w:t>2024: 1.0000</w:t>
      </w:r>
    </w:p>
    <w:p w14:paraId="2BAC940F" w14:textId="275CE916" w:rsidR="00771E13" w:rsidRDefault="00771E13" w:rsidP="00D01DD0">
      <w:pPr>
        <w:pStyle w:val="ListParagraph"/>
        <w:numPr>
          <w:ilvl w:val="0"/>
          <w:numId w:val="2"/>
        </w:numPr>
      </w:pPr>
      <w:r>
        <w:t>Multiply every sales price by the adjustment factor for the year in which it sold to create ADJ_PRICE</w:t>
      </w:r>
      <w:r w:rsidR="002C18C2">
        <w:t xml:space="preserve">. This will adjust all </w:t>
      </w:r>
      <w:r w:rsidR="008B68B2">
        <w:t xml:space="preserve">sales to 2024 prices. Adjusted sales </w:t>
      </w:r>
      <w:r w:rsidR="00BE0EC8">
        <w:t>will go up for</w:t>
      </w:r>
      <w:r w:rsidR="008B68B2">
        <w:t xml:space="preserve"> 2021 and 2022</w:t>
      </w:r>
      <w:r w:rsidR="00BE0EC8">
        <w:t>, go down for 2023, and stay the same for 2024.</w:t>
      </w:r>
    </w:p>
    <w:p w14:paraId="1ACAF011" w14:textId="2FBEA9A9" w:rsidR="006C046F" w:rsidRPr="004B03E5" w:rsidRDefault="00260AB2" w:rsidP="00D01DD0">
      <w:pPr>
        <w:pStyle w:val="ListParagraph"/>
        <w:numPr>
          <w:ilvl w:val="0"/>
          <w:numId w:val="2"/>
        </w:numPr>
      </w:pPr>
      <w:r>
        <w:t xml:space="preserve">Find the </w:t>
      </w:r>
      <w:r w:rsidR="00423BEA" w:rsidRPr="00423BEA">
        <w:t>ADJ_SALES_RATIO</w:t>
      </w:r>
      <w:r w:rsidR="00423BEA">
        <w:t xml:space="preserve"> by dividing the assessed amount</w:t>
      </w:r>
      <w:r w:rsidR="008E1DAB">
        <w:t xml:space="preserve"> (</w:t>
      </w:r>
      <w:r w:rsidR="008E1DAB" w:rsidRPr="008E1DAB">
        <w:t>ASSESSED_VALUE</w:t>
      </w:r>
      <w:r w:rsidR="008E1DAB">
        <w:t>)</w:t>
      </w:r>
      <w:r w:rsidR="00423BEA">
        <w:t xml:space="preserve"> by </w:t>
      </w:r>
      <w:r w:rsidR="00A80C8F" w:rsidRPr="00A80C8F">
        <w:t>ADJ_PRICE</w:t>
      </w:r>
    </w:p>
    <w:p w14:paraId="0B6BC839" w14:textId="18B36C6A" w:rsidR="00D01DD0" w:rsidRDefault="002473C1" w:rsidP="007D49BE">
      <w:pPr>
        <w:pStyle w:val="Heading1"/>
      </w:pPr>
      <w:r>
        <w:t>Calculate Absolute Sales Ratio</w:t>
      </w:r>
      <w:r w:rsidR="00A47015">
        <w:t xml:space="preserve">, </w:t>
      </w:r>
      <w:r w:rsidR="001E6553">
        <w:t>categorize assessment</w:t>
      </w:r>
      <w:r w:rsidR="00A47015">
        <w:t xml:space="preserve">, and create Sales </w:t>
      </w:r>
      <w:r w:rsidR="0053062E">
        <w:t>Quartile</w:t>
      </w:r>
    </w:p>
    <w:p w14:paraId="7948C63D" w14:textId="1F908047" w:rsidR="000A7309" w:rsidRDefault="00B64E41" w:rsidP="00B64E41">
      <w:pPr>
        <w:pStyle w:val="ListParagraph"/>
        <w:numPr>
          <w:ilvl w:val="0"/>
          <w:numId w:val="4"/>
        </w:numPr>
      </w:pPr>
      <w:r>
        <w:t xml:space="preserve">Find the </w:t>
      </w:r>
      <w:r w:rsidR="003E071D">
        <w:t>Median Adjusted Sales Ratio for each neighborhood (</w:t>
      </w:r>
      <w:r w:rsidR="003E071D" w:rsidRPr="003E071D">
        <w:t>N_MED_ADJ_SALES_RATIO</w:t>
      </w:r>
      <w:r w:rsidR="003E071D">
        <w:t>)</w:t>
      </w:r>
    </w:p>
    <w:p w14:paraId="0CEFFEED" w14:textId="7B364B5F" w:rsidR="00EE6AFE" w:rsidRDefault="003A7BAA" w:rsidP="00B64E41">
      <w:pPr>
        <w:pStyle w:val="ListParagraph"/>
        <w:numPr>
          <w:ilvl w:val="0"/>
          <w:numId w:val="4"/>
        </w:numPr>
      </w:pPr>
      <w:r>
        <w:t>Calculate</w:t>
      </w:r>
      <w:r w:rsidR="00115EE4">
        <w:t xml:space="preserve"> </w:t>
      </w:r>
      <w:r w:rsidR="00EE6AFE">
        <w:t xml:space="preserve"> </w:t>
      </w:r>
      <w:r w:rsidRPr="003A7BAA">
        <w:t>N_ABS_ADJ_SALES_RATIO</w:t>
      </w:r>
      <w:r>
        <w:t>:</w:t>
      </w:r>
      <w:r w:rsidRPr="003A7BAA">
        <w:t xml:space="preserve"> </w:t>
      </w:r>
      <w:r>
        <w:t xml:space="preserve">   </w:t>
      </w:r>
      <w:r w:rsidR="00115EE4" w:rsidRPr="00115EE4">
        <w:t>ADJ_SALES_RATIO</w:t>
      </w:r>
      <w:r w:rsidR="00115EE4">
        <w:t xml:space="preserve"> - </w:t>
      </w:r>
      <w:r w:rsidR="00115EE4" w:rsidRPr="00115EE4">
        <w:t>N_MED_ADJ_SALES_RATIO</w:t>
      </w:r>
      <w:r w:rsidR="00115EE4">
        <w:t xml:space="preserve"> </w:t>
      </w:r>
    </w:p>
    <w:p w14:paraId="2EDFD9D1" w14:textId="77777777" w:rsidR="00021E1F" w:rsidRDefault="003A7BAA" w:rsidP="00B64E41">
      <w:pPr>
        <w:pStyle w:val="ListParagraph"/>
        <w:numPr>
          <w:ilvl w:val="0"/>
          <w:numId w:val="4"/>
        </w:numPr>
      </w:pPr>
      <w:r>
        <w:t xml:space="preserve">Create </w:t>
      </w:r>
      <w:r w:rsidRPr="003A7BAA">
        <w:t>N_OVER_UNDER</w:t>
      </w:r>
      <w:r>
        <w:t xml:space="preserve">: </w:t>
      </w:r>
    </w:p>
    <w:p w14:paraId="2C3DE2CE" w14:textId="14097F8B" w:rsidR="00F402AA" w:rsidRDefault="003A7BAA" w:rsidP="00021E1F">
      <w:pPr>
        <w:pStyle w:val="ListParagraph"/>
        <w:numPr>
          <w:ilvl w:val="1"/>
          <w:numId w:val="4"/>
        </w:numPr>
      </w:pPr>
      <w:r>
        <w:t xml:space="preserve">If </w:t>
      </w:r>
      <w:r w:rsidR="00F402AA" w:rsidRPr="00F402AA">
        <w:t>N_ABS_ADJ_SALES_RATIO is</w:t>
      </w:r>
      <w:r w:rsidR="00F402AA">
        <w:t xml:space="preserve"> within </w:t>
      </w:r>
      <w:r w:rsidR="00C7686B">
        <w:t xml:space="preserve">0.05 of </w:t>
      </w:r>
      <w:r w:rsidR="00C7686B" w:rsidRPr="00C7686B">
        <w:t>N_MED_ADJ_SALES_RATIO</w:t>
      </w:r>
      <w:r w:rsidR="00C7686B">
        <w:t>, home is Accurate</w:t>
      </w:r>
    </w:p>
    <w:p w14:paraId="06B68F7B" w14:textId="30CB5E92" w:rsidR="003677EC" w:rsidRDefault="00C7686B" w:rsidP="00C7686B">
      <w:pPr>
        <w:pStyle w:val="ListParagraph"/>
        <w:ind w:left="1440"/>
      </w:pPr>
      <w:r>
        <w:t>Else i</w:t>
      </w:r>
      <w:r w:rsidR="00F402AA">
        <w:t xml:space="preserve">f </w:t>
      </w:r>
      <w:r w:rsidR="003A7BAA" w:rsidRPr="003A7BAA">
        <w:t>N_ABS_ADJ_SALES_RATIO</w:t>
      </w:r>
      <w:r w:rsidR="003A7BAA">
        <w:t xml:space="preserve"> is negative, home is Underasses</w:t>
      </w:r>
      <w:r w:rsidR="00021E1F">
        <w:t>sed</w:t>
      </w:r>
    </w:p>
    <w:p w14:paraId="4710AD23" w14:textId="21A91DB8" w:rsidR="00021E1F" w:rsidRPr="00021E1F" w:rsidRDefault="00C7686B" w:rsidP="00021E1F">
      <w:pPr>
        <w:pStyle w:val="ListParagraph"/>
        <w:numPr>
          <w:ilvl w:val="1"/>
          <w:numId w:val="4"/>
        </w:numPr>
      </w:pPr>
      <w:r w:rsidRPr="00C7686B">
        <w:t>Else if</w:t>
      </w:r>
      <w:r w:rsidR="00021E1F" w:rsidRPr="00021E1F">
        <w:t xml:space="preserve"> N_ABS_ADJ_SALES_RATIO is </w:t>
      </w:r>
      <w:r w:rsidR="006F408E">
        <w:t>positive</w:t>
      </w:r>
      <w:r w:rsidR="00021E1F" w:rsidRPr="00021E1F">
        <w:t xml:space="preserve">, home is </w:t>
      </w:r>
      <w:r w:rsidR="006F408E">
        <w:t>Overassessed</w:t>
      </w:r>
    </w:p>
    <w:p w14:paraId="11D4400B" w14:textId="7992615C" w:rsidR="00375946" w:rsidRDefault="002A6D07" w:rsidP="00375946">
      <w:pPr>
        <w:pStyle w:val="ListParagraph"/>
        <w:numPr>
          <w:ilvl w:val="0"/>
          <w:numId w:val="4"/>
        </w:numPr>
      </w:pPr>
      <w:r>
        <w:t xml:space="preserve">Create </w:t>
      </w:r>
      <w:r w:rsidRPr="002A6D07">
        <w:t>N_SALES_QUARTILE</w:t>
      </w:r>
      <w:r>
        <w:t xml:space="preserve">: Assign each REID to Q1, Q2, Q3, or Q4, based on </w:t>
      </w:r>
      <w:r w:rsidRPr="002A6D07">
        <w:t>ADJ_PRICE</w:t>
      </w:r>
      <w:r w:rsidR="00A47015">
        <w:t xml:space="preserve"> and grouped by neighborhood</w:t>
      </w:r>
    </w:p>
    <w:p w14:paraId="535722BA" w14:textId="27DC4707" w:rsidR="001E6553" w:rsidRDefault="0053062E">
      <w:pPr>
        <w:pStyle w:val="ListParagraph"/>
        <w:numPr>
          <w:ilvl w:val="0"/>
          <w:numId w:val="4"/>
        </w:numPr>
      </w:pPr>
      <w:r>
        <w:t>Repeat all these steps by VCS group</w:t>
      </w:r>
      <w:r w:rsidR="00B732D0">
        <w:t>, using the VCS_ prefix for all calculated variables</w:t>
      </w:r>
    </w:p>
    <w:p w14:paraId="375B0CC8" w14:textId="2B42E0E0" w:rsidR="00AD4EC4" w:rsidRPr="00AD4EC4" w:rsidRDefault="00AD4EC4">
      <w:pPr>
        <w:pStyle w:val="ListParagraph"/>
        <w:numPr>
          <w:ilvl w:val="0"/>
          <w:numId w:val="4"/>
        </w:numPr>
        <w:rPr>
          <w:highlight w:val="yellow"/>
        </w:rPr>
      </w:pPr>
      <w:r w:rsidRPr="00AD4EC4">
        <w:rPr>
          <w:highlight w:val="yellow"/>
        </w:rPr>
        <w:t>Repeat all these steps for Durham County</w:t>
      </w:r>
      <w:r w:rsidR="00E54880">
        <w:rPr>
          <w:highlight w:val="yellow"/>
        </w:rPr>
        <w:t>, using the D_ prefix</w:t>
      </w:r>
      <w:r w:rsidR="00B732D0">
        <w:rPr>
          <w:highlight w:val="yellow"/>
        </w:rPr>
        <w:t xml:space="preserve"> for all calculated variables</w:t>
      </w:r>
    </w:p>
    <w:p w14:paraId="324F9286" w14:textId="1E19F8CB" w:rsidR="00E028A0" w:rsidRPr="00770BCA" w:rsidRDefault="00E028A0" w:rsidP="00E028A0">
      <w:pPr>
        <w:pStyle w:val="Heading1"/>
        <w:rPr>
          <w:highlight w:val="yellow"/>
        </w:rPr>
      </w:pPr>
      <w:commentRangeStart w:id="7"/>
      <w:r w:rsidRPr="00770BCA">
        <w:rPr>
          <w:highlight w:val="yellow"/>
        </w:rPr>
        <w:t xml:space="preserve">Calculate </w:t>
      </w:r>
      <w:r w:rsidR="00F942DF" w:rsidRPr="00770BCA">
        <w:rPr>
          <w:highlight w:val="yellow"/>
        </w:rPr>
        <w:t xml:space="preserve">D </w:t>
      </w:r>
      <w:r w:rsidRPr="00770BCA">
        <w:rPr>
          <w:highlight w:val="yellow"/>
        </w:rPr>
        <w:t>Absolute Sales Ratio, categorize assessment</w:t>
      </w:r>
      <w:commentRangeEnd w:id="7"/>
      <w:r w:rsidR="0052387F">
        <w:rPr>
          <w:rStyle w:val="CommentReference"/>
          <w:rFonts w:asciiTheme="minorHAnsi" w:eastAsiaTheme="minorHAnsi" w:hAnsiTheme="minorHAnsi" w:cstheme="minorBidi"/>
          <w:color w:val="auto"/>
        </w:rPr>
        <w:commentReference w:id="7"/>
      </w:r>
    </w:p>
    <w:p w14:paraId="56960C6F" w14:textId="272F7F6F" w:rsidR="00526955" w:rsidRPr="00770BCA" w:rsidRDefault="00526955" w:rsidP="00526955">
      <w:pPr>
        <w:pStyle w:val="ListParagraph"/>
        <w:numPr>
          <w:ilvl w:val="0"/>
          <w:numId w:val="4"/>
        </w:numPr>
        <w:rPr>
          <w:highlight w:val="yellow"/>
        </w:rPr>
      </w:pPr>
      <w:r w:rsidRPr="00770BCA">
        <w:rPr>
          <w:highlight w:val="yellow"/>
        </w:rPr>
        <w:t xml:space="preserve">Calculate  </w:t>
      </w:r>
      <w:r w:rsidR="00E34DD2" w:rsidRPr="00770BCA">
        <w:rPr>
          <w:highlight w:val="yellow"/>
        </w:rPr>
        <w:t>D_</w:t>
      </w:r>
      <w:r w:rsidRPr="00770BCA">
        <w:rPr>
          <w:highlight w:val="yellow"/>
        </w:rPr>
        <w:t xml:space="preserve">N_ABS_ADJ_SALES_RATIO:    ADJ_SALES_RATIO - </w:t>
      </w:r>
      <w:r w:rsidR="00E34DD2" w:rsidRPr="00770BCA">
        <w:rPr>
          <w:highlight w:val="yellow"/>
        </w:rPr>
        <w:t>D</w:t>
      </w:r>
      <w:r w:rsidRPr="00770BCA">
        <w:rPr>
          <w:highlight w:val="yellow"/>
        </w:rPr>
        <w:t xml:space="preserve">_MED_ADJ_SALES_RATIO </w:t>
      </w:r>
      <w:r w:rsidR="00E34DD2" w:rsidRPr="00770BCA">
        <w:rPr>
          <w:highlight w:val="yellow"/>
        </w:rPr>
        <w:t>(should have been calculated in the previous step)</w:t>
      </w:r>
    </w:p>
    <w:p w14:paraId="5567F41C" w14:textId="5CF1AFEF" w:rsidR="00526955" w:rsidRPr="00770BCA" w:rsidRDefault="00526955" w:rsidP="00526955">
      <w:pPr>
        <w:pStyle w:val="ListParagraph"/>
        <w:numPr>
          <w:ilvl w:val="0"/>
          <w:numId w:val="4"/>
        </w:numPr>
        <w:rPr>
          <w:highlight w:val="yellow"/>
        </w:rPr>
      </w:pPr>
      <w:r w:rsidRPr="00770BCA">
        <w:rPr>
          <w:highlight w:val="yellow"/>
        </w:rPr>
        <w:t xml:space="preserve">Create </w:t>
      </w:r>
      <w:r w:rsidR="00E34DD2" w:rsidRPr="00770BCA">
        <w:rPr>
          <w:highlight w:val="yellow"/>
        </w:rPr>
        <w:t>D_</w:t>
      </w:r>
      <w:r w:rsidRPr="00770BCA">
        <w:rPr>
          <w:highlight w:val="yellow"/>
        </w:rPr>
        <w:t xml:space="preserve">N_OVER_UNDER: </w:t>
      </w:r>
    </w:p>
    <w:p w14:paraId="100CC4B2" w14:textId="4255FBDE" w:rsidR="00526955" w:rsidRPr="00770BCA" w:rsidRDefault="00526955" w:rsidP="00526955">
      <w:pPr>
        <w:pStyle w:val="ListParagraph"/>
        <w:numPr>
          <w:ilvl w:val="1"/>
          <w:numId w:val="4"/>
        </w:numPr>
        <w:rPr>
          <w:highlight w:val="yellow"/>
        </w:rPr>
      </w:pPr>
      <w:r w:rsidRPr="00770BCA">
        <w:rPr>
          <w:highlight w:val="yellow"/>
        </w:rPr>
        <w:t xml:space="preserve">If </w:t>
      </w:r>
      <w:r w:rsidR="00E34DD2" w:rsidRPr="00770BCA">
        <w:rPr>
          <w:highlight w:val="yellow"/>
        </w:rPr>
        <w:t>D_</w:t>
      </w:r>
      <w:r w:rsidRPr="00770BCA">
        <w:rPr>
          <w:highlight w:val="yellow"/>
        </w:rPr>
        <w:t xml:space="preserve">N_ABS_ADJ_SALES_RATIO is within 0.05 of </w:t>
      </w:r>
      <w:r w:rsidR="00E34DD2" w:rsidRPr="00770BCA">
        <w:rPr>
          <w:highlight w:val="yellow"/>
        </w:rPr>
        <w:t>D</w:t>
      </w:r>
      <w:r w:rsidRPr="00770BCA">
        <w:rPr>
          <w:highlight w:val="yellow"/>
        </w:rPr>
        <w:t>_MED_ADJ_SALES_RATIO, home is Accurate</w:t>
      </w:r>
    </w:p>
    <w:p w14:paraId="54E29111" w14:textId="6386D5CB" w:rsidR="00526955" w:rsidRPr="00770BCA" w:rsidRDefault="00526955" w:rsidP="00526955">
      <w:pPr>
        <w:pStyle w:val="ListParagraph"/>
        <w:ind w:left="1440"/>
        <w:rPr>
          <w:highlight w:val="yellow"/>
        </w:rPr>
      </w:pPr>
      <w:r w:rsidRPr="00770BCA">
        <w:rPr>
          <w:highlight w:val="yellow"/>
        </w:rPr>
        <w:t xml:space="preserve">Else if </w:t>
      </w:r>
      <w:r w:rsidR="00281C3D" w:rsidRPr="00770BCA">
        <w:rPr>
          <w:highlight w:val="yellow"/>
        </w:rPr>
        <w:t>D_</w:t>
      </w:r>
      <w:r w:rsidRPr="00770BCA">
        <w:rPr>
          <w:highlight w:val="yellow"/>
        </w:rPr>
        <w:t>N_ABS_ADJ_SALES_RATIO is negative, home is Underassessed</w:t>
      </w:r>
    </w:p>
    <w:p w14:paraId="12E4200E" w14:textId="15736F6F" w:rsidR="00526955" w:rsidRPr="00770BCA" w:rsidRDefault="00526955" w:rsidP="00526955">
      <w:pPr>
        <w:pStyle w:val="ListParagraph"/>
        <w:numPr>
          <w:ilvl w:val="1"/>
          <w:numId w:val="4"/>
        </w:numPr>
        <w:rPr>
          <w:highlight w:val="yellow"/>
        </w:rPr>
      </w:pPr>
      <w:r w:rsidRPr="00770BCA">
        <w:rPr>
          <w:highlight w:val="yellow"/>
        </w:rPr>
        <w:t xml:space="preserve">Else if </w:t>
      </w:r>
      <w:r w:rsidR="00281C3D" w:rsidRPr="00770BCA">
        <w:rPr>
          <w:highlight w:val="yellow"/>
        </w:rPr>
        <w:t>D_</w:t>
      </w:r>
      <w:r w:rsidRPr="00770BCA">
        <w:rPr>
          <w:highlight w:val="yellow"/>
        </w:rPr>
        <w:t>N_ABS_ADJ_SALES_RATIO is positive, home is Overassessed</w:t>
      </w:r>
    </w:p>
    <w:p w14:paraId="004FD01C" w14:textId="0298F305" w:rsidR="008513AF" w:rsidRPr="00395BC9" w:rsidRDefault="008513AF" w:rsidP="008513AF">
      <w:pPr>
        <w:pStyle w:val="Heading1"/>
      </w:pPr>
      <w:r w:rsidRPr="00395BC9">
        <w:t>Calculate COD and PRD by neighborhood</w:t>
      </w:r>
      <w:r w:rsidR="006C5466">
        <w:t>,</w:t>
      </w:r>
      <w:r w:rsidRPr="00395BC9">
        <w:t xml:space="preserve"> VCS group</w:t>
      </w:r>
      <w:r w:rsidR="006C5466">
        <w:t xml:space="preserve">, </w:t>
      </w:r>
      <w:r w:rsidR="006C5466" w:rsidRPr="006C5466">
        <w:rPr>
          <w:highlight w:val="yellow"/>
        </w:rPr>
        <w:t>and Durham County</w:t>
      </w:r>
    </w:p>
    <w:p w14:paraId="12AFF380" w14:textId="77777777" w:rsidR="00480650" w:rsidRPr="00395BC9" w:rsidRDefault="00480650" w:rsidP="008513AF">
      <w:pPr>
        <w:pStyle w:val="Default"/>
        <w:rPr>
          <w:rFonts w:asciiTheme="minorHAnsi" w:hAnsiTheme="minorHAnsi" w:cstheme="minorBidi"/>
          <w:color w:val="auto"/>
          <w:kern w:val="2"/>
          <w:sz w:val="23"/>
          <w:szCs w:val="23"/>
        </w:rPr>
      </w:pPr>
      <w:r w:rsidRPr="00395BC9">
        <w:rPr>
          <w:rFonts w:asciiTheme="minorHAnsi" w:hAnsiTheme="minorHAnsi" w:cstheme="minorBidi"/>
          <w:b/>
          <w:bCs/>
          <w:color w:val="auto"/>
          <w:kern w:val="2"/>
          <w:sz w:val="23"/>
          <w:szCs w:val="23"/>
        </w:rPr>
        <w:t>COD</w:t>
      </w:r>
      <w:r w:rsidRPr="00395BC9">
        <w:rPr>
          <w:rFonts w:asciiTheme="minorHAnsi" w:hAnsiTheme="minorHAnsi" w:cstheme="minorBidi"/>
          <w:color w:val="auto"/>
          <w:kern w:val="2"/>
          <w:sz w:val="23"/>
          <w:szCs w:val="23"/>
        </w:rPr>
        <w:t xml:space="preserve"> = [(Σ|Sales Ratio - Median Sales Ratio| / n) / Median Sales Ratio] × 100% </w:t>
      </w:r>
    </w:p>
    <w:p w14:paraId="1204619F" w14:textId="77777777" w:rsidR="00480650" w:rsidRPr="00395BC9" w:rsidRDefault="00480650" w:rsidP="008513AF">
      <w:pPr>
        <w:pStyle w:val="Default"/>
        <w:rPr>
          <w:rFonts w:asciiTheme="minorHAnsi" w:hAnsiTheme="minorHAnsi" w:cstheme="minorBidi"/>
          <w:color w:val="auto"/>
          <w:kern w:val="2"/>
          <w:sz w:val="23"/>
          <w:szCs w:val="23"/>
        </w:rPr>
      </w:pPr>
    </w:p>
    <w:p w14:paraId="33AB349C" w14:textId="77777777" w:rsidR="00801DAE" w:rsidRPr="00395BC9" w:rsidRDefault="00801DAE" w:rsidP="00A55FA9">
      <w:r w:rsidRPr="00395BC9">
        <w:rPr>
          <w:b/>
          <w:bCs/>
        </w:rPr>
        <w:t>PRD</w:t>
      </w:r>
      <w:r w:rsidRPr="00395BC9">
        <w:t xml:space="preserve"> = (Average Sales Ratio / Weighted Average Sales Ratio) × 100%</w:t>
      </w:r>
    </w:p>
    <w:p w14:paraId="05A9795E" w14:textId="0E11DE26" w:rsidR="00A55FA9" w:rsidRDefault="00801DAE" w:rsidP="00A55FA9">
      <w:r w:rsidRPr="00395BC9">
        <w:rPr>
          <w:b/>
          <w:bCs/>
        </w:rPr>
        <w:t>Weighted Average Sales Ratio</w:t>
      </w:r>
      <w:r w:rsidR="00A55FA9" w:rsidRPr="00395BC9">
        <w:rPr>
          <w:b/>
          <w:bCs/>
        </w:rPr>
        <w:t xml:space="preserve"> </w:t>
      </w:r>
      <w:r w:rsidRPr="00395BC9">
        <w:t>=</w:t>
      </w:r>
      <w:r w:rsidR="00A55FA9" w:rsidRPr="00395BC9">
        <w:t xml:space="preserve"> </w:t>
      </w:r>
      <w:r w:rsidRPr="00395BC9">
        <w:t>Σ(Assessed Value × Sales Ratio</w:t>
      </w:r>
      <w:r w:rsidR="00A55FA9" w:rsidRPr="00395BC9">
        <w:t xml:space="preserve"> </w:t>
      </w:r>
      <w:r w:rsidRPr="00395BC9">
        <w:t>)/</w:t>
      </w:r>
      <w:r w:rsidR="00A55FA9" w:rsidRPr="00395BC9">
        <w:t xml:space="preserve"> </w:t>
      </w:r>
      <w:r w:rsidRPr="00395BC9">
        <w:t>Σ</w:t>
      </w:r>
      <w:r w:rsidR="00A55FA9" w:rsidRPr="00395BC9">
        <w:t xml:space="preserve"> (</w:t>
      </w:r>
      <w:r w:rsidRPr="00395BC9">
        <w:t>Assessed Value</w:t>
      </w:r>
      <w:r w:rsidR="00A55FA9" w:rsidRPr="00395BC9">
        <w:t>)</w:t>
      </w:r>
      <w:r w:rsidRPr="00395BC9">
        <w:t xml:space="preserve"> × 100%</w:t>
      </w:r>
      <w:r w:rsidRPr="00801DAE">
        <w:t xml:space="preserve"> </w:t>
      </w:r>
    </w:p>
    <w:p w14:paraId="62A71502" w14:textId="4EF41A80" w:rsidR="0057288B" w:rsidRDefault="001276B1" w:rsidP="00801DAE">
      <w:pPr>
        <w:pStyle w:val="Heading1"/>
      </w:pPr>
      <w:r>
        <w:lastRenderedPageBreak/>
        <w:t>Calculate Median Sales Ratio</w:t>
      </w:r>
      <w:r w:rsidR="00B81A50">
        <w:t xml:space="preserve"> for dashboard display</w:t>
      </w:r>
    </w:p>
    <w:p w14:paraId="3BA580D3" w14:textId="7A47B3B7" w:rsidR="00B81A50" w:rsidRDefault="00B81A50" w:rsidP="00B81A50">
      <w:r>
        <w:t xml:space="preserve">This is the non-adjusted median sales ratio </w:t>
      </w:r>
      <w:r w:rsidR="00976B4B">
        <w:t>that will be displayed for each neighborhood/VCS. Right now, the plan is to not adjust the sales price for this one metric, but that may change after we meet with Hudson and L’Tanya</w:t>
      </w:r>
      <w:r w:rsidR="00B92D77">
        <w:t>.</w:t>
      </w:r>
    </w:p>
    <w:p w14:paraId="78DAA086" w14:textId="2EB51BB2" w:rsidR="00B92D77" w:rsidRDefault="00B92D77" w:rsidP="00B92D77">
      <w:pPr>
        <w:pStyle w:val="ListParagraph"/>
        <w:numPr>
          <w:ilvl w:val="0"/>
          <w:numId w:val="1"/>
        </w:numPr>
      </w:pPr>
      <w:r>
        <w:t>Calculate the sales ratio for each REID</w:t>
      </w:r>
    </w:p>
    <w:p w14:paraId="55D9218F" w14:textId="1A18748E" w:rsidR="00B92D77" w:rsidRPr="00B81A50" w:rsidRDefault="00B92D77" w:rsidP="00B92D77">
      <w:pPr>
        <w:pStyle w:val="ListParagraph"/>
        <w:numPr>
          <w:ilvl w:val="0"/>
          <w:numId w:val="1"/>
        </w:numPr>
      </w:pPr>
      <w:r>
        <w:t xml:space="preserve">Find the mean </w:t>
      </w:r>
      <w:r w:rsidR="004B03E5">
        <w:t xml:space="preserve">for </w:t>
      </w:r>
      <w:r w:rsidR="001130E3" w:rsidRPr="001130E3">
        <w:rPr>
          <w:highlight w:val="yellow"/>
        </w:rPr>
        <w:t>Durham County</w:t>
      </w:r>
      <w:r w:rsidR="001130E3">
        <w:t xml:space="preserve">, </w:t>
      </w:r>
      <w:r w:rsidR="004B03E5">
        <w:t xml:space="preserve">each neighborhood </w:t>
      </w:r>
      <w:r w:rsidR="006C5466">
        <w:t xml:space="preserve">and </w:t>
      </w:r>
      <w:r w:rsidR="004B03E5">
        <w:t>VCS group</w:t>
      </w:r>
    </w:p>
    <w:p w14:paraId="5299D71B" w14:textId="4D1D35D9" w:rsidR="00951464" w:rsidRDefault="00951464" w:rsidP="007D49BE">
      <w:pPr>
        <w:pStyle w:val="Heading1"/>
      </w:pPr>
      <w:commentRangeStart w:id="8"/>
      <w:r>
        <w:t xml:space="preserve">Create aggregated </w:t>
      </w:r>
      <w:r w:rsidR="00F05D08">
        <w:t xml:space="preserve">financial </w:t>
      </w:r>
      <w:r w:rsidR="00A0211A">
        <w:t>dataset</w:t>
      </w:r>
      <w:commentRangeEnd w:id="8"/>
      <w:r w:rsidR="003A1334">
        <w:rPr>
          <w:rStyle w:val="CommentReference"/>
          <w:rFonts w:asciiTheme="minorHAnsi" w:eastAsiaTheme="minorHAnsi" w:hAnsiTheme="minorHAnsi" w:cstheme="minorBidi"/>
          <w:color w:val="auto"/>
        </w:rPr>
        <w:commentReference w:id="8"/>
      </w:r>
    </w:p>
    <w:p w14:paraId="74C3373D" w14:textId="4EE15CA6" w:rsidR="00376D05" w:rsidRDefault="00376D05" w:rsidP="00376D05">
      <w:pPr>
        <w:pStyle w:val="ListParagraph"/>
        <w:numPr>
          <w:ilvl w:val="0"/>
          <w:numId w:val="5"/>
        </w:numPr>
      </w:pPr>
      <w:r>
        <w:t xml:space="preserve">Find the Median Adjusted Sales Price for each neighborhood </w:t>
      </w:r>
      <w:r w:rsidR="0018597D">
        <w:t>(</w:t>
      </w:r>
      <w:r w:rsidR="0018597D" w:rsidRPr="0018597D">
        <w:t>N_MED_ADJ_SALES_PRICE</w:t>
      </w:r>
      <w:r w:rsidR="0018597D">
        <w:t>)</w:t>
      </w:r>
    </w:p>
    <w:p w14:paraId="70867C8E" w14:textId="6BFC8CAE" w:rsidR="00A54ACE" w:rsidRPr="00DF7D85" w:rsidRDefault="00A54ACE" w:rsidP="00A54ACE">
      <w:pPr>
        <w:pStyle w:val="ListParagraph"/>
        <w:numPr>
          <w:ilvl w:val="0"/>
          <w:numId w:val="5"/>
        </w:numPr>
        <w:rPr>
          <w:highlight w:val="yellow"/>
        </w:rPr>
      </w:pPr>
      <w:r w:rsidRPr="00DF7D85">
        <w:rPr>
          <w:highlight w:val="yellow"/>
        </w:rPr>
        <w:t>Find the average change in assessment value for all of Durham (D_ASSESSMENT_CHANGE)</w:t>
      </w:r>
    </w:p>
    <w:p w14:paraId="7D601454" w14:textId="5E667793" w:rsidR="00527007" w:rsidRDefault="00952B1B" w:rsidP="007A2B93">
      <w:pPr>
        <w:pStyle w:val="ListParagraph"/>
        <w:numPr>
          <w:ilvl w:val="0"/>
          <w:numId w:val="5"/>
        </w:numPr>
      </w:pPr>
      <w:r w:rsidRPr="00DF7D85">
        <w:rPr>
          <w:highlight w:val="yellow"/>
        </w:rPr>
        <w:t xml:space="preserve">Find the average </w:t>
      </w:r>
      <w:r w:rsidR="001A7FA5" w:rsidRPr="00DF7D85">
        <w:rPr>
          <w:highlight w:val="yellow"/>
        </w:rPr>
        <w:t>change in assessment value for ea</w:t>
      </w:r>
      <w:r w:rsidR="00436724" w:rsidRPr="00DF7D85">
        <w:rPr>
          <w:highlight w:val="yellow"/>
        </w:rPr>
        <w:t>ch neighborhood (N</w:t>
      </w:r>
      <w:r w:rsidR="0097198D" w:rsidRPr="00DF7D85">
        <w:rPr>
          <w:highlight w:val="yellow"/>
        </w:rPr>
        <w:t>_ASSESSMENT_CHANGE)</w:t>
      </w:r>
    </w:p>
    <w:p w14:paraId="1DBF77D7" w14:textId="3D689629" w:rsidR="00527007" w:rsidRDefault="00527007" w:rsidP="00527007">
      <w:pPr>
        <w:pStyle w:val="ListParagraph"/>
        <w:numPr>
          <w:ilvl w:val="0"/>
          <w:numId w:val="5"/>
        </w:numPr>
      </w:pPr>
      <w:r>
        <w:t xml:space="preserve">Find COUNTD(REID), aggregating on NEIGHBORHOOD, N_SALES_QUARTILE &amp; N_OVER_UNDER </w:t>
      </w:r>
    </w:p>
    <w:p w14:paraId="03C2A7A6" w14:textId="1D905E04" w:rsidR="00F40021" w:rsidRPr="00F40021" w:rsidRDefault="00F40021" w:rsidP="00F40021">
      <w:pPr>
        <w:pStyle w:val="ListParagraph"/>
        <w:numPr>
          <w:ilvl w:val="0"/>
          <w:numId w:val="5"/>
        </w:numPr>
        <w:rPr>
          <w:highlight w:val="yellow"/>
        </w:rPr>
      </w:pPr>
      <w:r w:rsidRPr="00F40021">
        <w:rPr>
          <w:highlight w:val="yellow"/>
        </w:rPr>
        <w:t xml:space="preserve">Find D_COUNTD(REID), aggregating on NEIGHBORHOOD, N_SALES_QUARTILE &amp; D_N_OVER_UNDER </w:t>
      </w:r>
    </w:p>
    <w:p w14:paraId="4D004606" w14:textId="39F7C324" w:rsidR="00DD1F64" w:rsidRDefault="007457C7" w:rsidP="00AB025E">
      <w:pPr>
        <w:pStyle w:val="ListParagraph"/>
        <w:numPr>
          <w:ilvl w:val="0"/>
          <w:numId w:val="5"/>
        </w:numPr>
      </w:pPr>
      <w:r>
        <w:t xml:space="preserve">Create a table with the following variables: </w:t>
      </w:r>
    </w:p>
    <w:p w14:paraId="5B8DCF50" w14:textId="2A1DEB61" w:rsidR="007457C7" w:rsidRDefault="00E605A7" w:rsidP="0035073F">
      <w:pPr>
        <w:pStyle w:val="ListParagraph"/>
        <w:numPr>
          <w:ilvl w:val="1"/>
          <w:numId w:val="5"/>
        </w:numPr>
      </w:pPr>
      <w:r>
        <w:t>NAME</w:t>
      </w:r>
      <w:r w:rsidR="00567CDA">
        <w:t xml:space="preserve"> (will contain values from </w:t>
      </w:r>
      <w:r w:rsidR="007457C7">
        <w:t>NEIGHBORHOOD</w:t>
      </w:r>
      <w:r w:rsidR="00567CDA">
        <w:t>)</w:t>
      </w:r>
    </w:p>
    <w:p w14:paraId="002D3C67" w14:textId="18CC363B" w:rsidR="00567CDA" w:rsidRDefault="00567CDA" w:rsidP="0035073F">
      <w:pPr>
        <w:pStyle w:val="ListParagraph"/>
        <w:numPr>
          <w:ilvl w:val="1"/>
          <w:numId w:val="5"/>
        </w:numPr>
      </w:pPr>
      <w:r>
        <w:t xml:space="preserve">GEOG (value for all rows is </w:t>
      </w:r>
      <w:r w:rsidR="00B17388">
        <w:t>‘neighborhood’)</w:t>
      </w:r>
    </w:p>
    <w:p w14:paraId="6A570C5F" w14:textId="77777777" w:rsidR="007457C7" w:rsidRDefault="007457C7" w:rsidP="0035073F">
      <w:pPr>
        <w:pStyle w:val="ListParagraph"/>
        <w:numPr>
          <w:ilvl w:val="1"/>
          <w:numId w:val="5"/>
        </w:numPr>
      </w:pPr>
      <w:r>
        <w:t>NID</w:t>
      </w:r>
    </w:p>
    <w:p w14:paraId="544026D2" w14:textId="6D4923A9" w:rsidR="00A54ACE" w:rsidRPr="00DF7D85" w:rsidRDefault="00A54ACE" w:rsidP="00A54ACE">
      <w:pPr>
        <w:pStyle w:val="ListParagraph"/>
        <w:numPr>
          <w:ilvl w:val="1"/>
          <w:numId w:val="5"/>
        </w:numPr>
        <w:rPr>
          <w:highlight w:val="yellow"/>
        </w:rPr>
      </w:pPr>
      <w:r w:rsidRPr="00DF7D85">
        <w:rPr>
          <w:highlight w:val="yellow"/>
        </w:rPr>
        <w:t>ASSESSMENT_CHANGE</w:t>
      </w:r>
    </w:p>
    <w:p w14:paraId="28829053" w14:textId="29EA0D5F" w:rsidR="007457C7" w:rsidRDefault="007457C7" w:rsidP="0035073F">
      <w:pPr>
        <w:pStyle w:val="ListParagraph"/>
        <w:numPr>
          <w:ilvl w:val="1"/>
          <w:numId w:val="5"/>
        </w:numPr>
      </w:pPr>
      <w:r>
        <w:t>ADJ_SALES_QUARTILE</w:t>
      </w:r>
    </w:p>
    <w:p w14:paraId="33E784A3" w14:textId="130FBC79" w:rsidR="007457C7" w:rsidRDefault="007457C7" w:rsidP="0035073F">
      <w:pPr>
        <w:pStyle w:val="ListParagraph"/>
        <w:numPr>
          <w:ilvl w:val="1"/>
          <w:numId w:val="5"/>
        </w:numPr>
      </w:pPr>
      <w:r>
        <w:t>OVER_UNDER</w:t>
      </w:r>
    </w:p>
    <w:p w14:paraId="03EEBA32" w14:textId="10E8A726" w:rsidR="003C17C2" w:rsidRDefault="003C17C2" w:rsidP="0035073F">
      <w:pPr>
        <w:pStyle w:val="ListParagraph"/>
        <w:numPr>
          <w:ilvl w:val="1"/>
          <w:numId w:val="5"/>
        </w:numPr>
      </w:pPr>
      <w:r>
        <w:t>D_OVER_UNDER</w:t>
      </w:r>
    </w:p>
    <w:p w14:paraId="53D83BCD" w14:textId="5DBE21F5" w:rsidR="007457C7" w:rsidRDefault="007457C7" w:rsidP="0035073F">
      <w:pPr>
        <w:pStyle w:val="ListParagraph"/>
        <w:numPr>
          <w:ilvl w:val="1"/>
          <w:numId w:val="5"/>
        </w:numPr>
      </w:pPr>
      <w:r>
        <w:t>COUNT</w:t>
      </w:r>
      <w:r w:rsidR="0035073F">
        <w:t xml:space="preserve"> </w:t>
      </w:r>
      <w:r w:rsidR="00361FB2">
        <w:t>(COUNTD of REID from step above)</w:t>
      </w:r>
    </w:p>
    <w:p w14:paraId="36ECAD5B" w14:textId="5FDF086B" w:rsidR="00225660" w:rsidRPr="00225660" w:rsidRDefault="00225660" w:rsidP="00225660">
      <w:pPr>
        <w:pStyle w:val="ListParagraph"/>
        <w:numPr>
          <w:ilvl w:val="1"/>
          <w:numId w:val="5"/>
        </w:numPr>
      </w:pPr>
      <w:r>
        <w:t xml:space="preserve">D_COUNT </w:t>
      </w:r>
      <w:r w:rsidRPr="00225660">
        <w:t>(</w:t>
      </w:r>
      <w:r>
        <w:t>D_</w:t>
      </w:r>
      <w:r w:rsidRPr="00225660">
        <w:t>COUNTD of REID from step above)</w:t>
      </w:r>
    </w:p>
    <w:p w14:paraId="297B1877" w14:textId="62299017" w:rsidR="007457C7" w:rsidRDefault="007457C7" w:rsidP="0035073F">
      <w:pPr>
        <w:pStyle w:val="ListParagraph"/>
        <w:numPr>
          <w:ilvl w:val="1"/>
          <w:numId w:val="5"/>
        </w:numPr>
      </w:pPr>
      <w:r>
        <w:t>MED_ADJ_SALES_PROCE</w:t>
      </w:r>
    </w:p>
    <w:p w14:paraId="726663C5" w14:textId="6F89A542" w:rsidR="007457C7" w:rsidRDefault="007457C7" w:rsidP="0035073F">
      <w:pPr>
        <w:pStyle w:val="ListParagraph"/>
        <w:numPr>
          <w:ilvl w:val="1"/>
          <w:numId w:val="5"/>
        </w:numPr>
      </w:pPr>
      <w:r>
        <w:t>MED_SALES_RATIO</w:t>
      </w:r>
      <w:r w:rsidR="00CA2BE5">
        <w:t xml:space="preserve"> (</w:t>
      </w:r>
      <w:r w:rsidR="00395780">
        <w:t>from previous step)</w:t>
      </w:r>
    </w:p>
    <w:p w14:paraId="16C7F1B9" w14:textId="0E95CC31" w:rsidR="005A3438" w:rsidRDefault="005A3438" w:rsidP="0035073F">
      <w:pPr>
        <w:pStyle w:val="ListParagraph"/>
        <w:numPr>
          <w:ilvl w:val="1"/>
          <w:numId w:val="5"/>
        </w:numPr>
      </w:pPr>
      <w:r>
        <w:t>COD</w:t>
      </w:r>
    </w:p>
    <w:p w14:paraId="18CEE0E3" w14:textId="48F3EE42" w:rsidR="007457C7" w:rsidRDefault="00906247" w:rsidP="00E964D2">
      <w:pPr>
        <w:pStyle w:val="ListParagraph"/>
        <w:numPr>
          <w:ilvl w:val="1"/>
          <w:numId w:val="5"/>
        </w:numPr>
      </w:pPr>
      <w:r>
        <w:t>PRD</w:t>
      </w:r>
    </w:p>
    <w:p w14:paraId="46625645" w14:textId="494FE356" w:rsidR="007457C7" w:rsidRDefault="007457C7" w:rsidP="007457C7">
      <w:pPr>
        <w:pStyle w:val="ListParagraph"/>
        <w:numPr>
          <w:ilvl w:val="0"/>
          <w:numId w:val="7"/>
        </w:numPr>
      </w:pPr>
      <w:r>
        <w:t>Repeat these steps for VCS groups</w:t>
      </w:r>
      <w:r w:rsidR="00111CC9">
        <w:t>,</w:t>
      </w:r>
      <w:r w:rsidR="00B736C8">
        <w:t xml:space="preserve"> create a table with the following variables</w:t>
      </w:r>
      <w:r w:rsidR="00111CC9">
        <w:t>, and union it with the table from the previous step</w:t>
      </w:r>
    </w:p>
    <w:p w14:paraId="356D7590" w14:textId="5A25F41B" w:rsidR="0035073F" w:rsidRDefault="004D6970" w:rsidP="0035073F">
      <w:pPr>
        <w:pStyle w:val="ListParagraph"/>
        <w:numPr>
          <w:ilvl w:val="1"/>
          <w:numId w:val="7"/>
        </w:numPr>
      </w:pPr>
      <w:r w:rsidRPr="004D6970">
        <w:t xml:space="preserve">NAME (will contain values from </w:t>
      </w:r>
      <w:r w:rsidR="0035073F">
        <w:t>VCS</w:t>
      </w:r>
      <w:r>
        <w:t>)</w:t>
      </w:r>
    </w:p>
    <w:p w14:paraId="694914A4" w14:textId="244C4B16" w:rsidR="00245085" w:rsidRDefault="00245085" w:rsidP="0035073F">
      <w:pPr>
        <w:pStyle w:val="ListParagraph"/>
        <w:numPr>
          <w:ilvl w:val="1"/>
          <w:numId w:val="7"/>
        </w:numPr>
      </w:pPr>
      <w:r>
        <w:t xml:space="preserve">GEOG </w:t>
      </w:r>
      <w:r w:rsidRPr="00245085">
        <w:t>(value for all rows is ‘</w:t>
      </w:r>
      <w:r>
        <w:t>vcs’)</w:t>
      </w:r>
    </w:p>
    <w:p w14:paraId="5A57C69C" w14:textId="1DE96223" w:rsidR="00A54ACE" w:rsidRPr="00DF7D85" w:rsidRDefault="00A54ACE" w:rsidP="0035073F">
      <w:pPr>
        <w:pStyle w:val="ListParagraph"/>
        <w:numPr>
          <w:ilvl w:val="1"/>
          <w:numId w:val="7"/>
        </w:numPr>
        <w:rPr>
          <w:highlight w:val="yellow"/>
        </w:rPr>
      </w:pPr>
      <w:r w:rsidRPr="00DF7D85">
        <w:rPr>
          <w:highlight w:val="yellow"/>
        </w:rPr>
        <w:t>ASSESSMENT_CHANGE</w:t>
      </w:r>
    </w:p>
    <w:p w14:paraId="4343ED47" w14:textId="1D6695B5" w:rsidR="0035073F" w:rsidRDefault="0035073F" w:rsidP="0035073F">
      <w:pPr>
        <w:pStyle w:val="ListParagraph"/>
        <w:numPr>
          <w:ilvl w:val="1"/>
          <w:numId w:val="7"/>
        </w:numPr>
      </w:pPr>
      <w:r>
        <w:t>ADJ_SALES_QUARTILE</w:t>
      </w:r>
    </w:p>
    <w:p w14:paraId="1FF2A013" w14:textId="038A150D" w:rsidR="0035073F" w:rsidRDefault="0035073F" w:rsidP="0035073F">
      <w:pPr>
        <w:pStyle w:val="ListParagraph"/>
        <w:numPr>
          <w:ilvl w:val="1"/>
          <w:numId w:val="7"/>
        </w:numPr>
      </w:pPr>
      <w:r>
        <w:t>OVER_UNDER</w:t>
      </w:r>
    </w:p>
    <w:p w14:paraId="2812CBC1" w14:textId="77777777" w:rsidR="003C17C2" w:rsidRDefault="003C17C2" w:rsidP="003C17C2">
      <w:pPr>
        <w:pStyle w:val="ListParagraph"/>
        <w:numPr>
          <w:ilvl w:val="1"/>
          <w:numId w:val="7"/>
        </w:numPr>
      </w:pPr>
      <w:r>
        <w:t>D_OVER_UNDER</w:t>
      </w:r>
    </w:p>
    <w:p w14:paraId="39F3C63B" w14:textId="63565475" w:rsidR="0035073F" w:rsidRDefault="0035073F" w:rsidP="0035073F">
      <w:pPr>
        <w:pStyle w:val="ListParagraph"/>
        <w:numPr>
          <w:ilvl w:val="1"/>
          <w:numId w:val="7"/>
        </w:numPr>
      </w:pPr>
      <w:r>
        <w:t>COUNT</w:t>
      </w:r>
    </w:p>
    <w:p w14:paraId="58088A4B" w14:textId="01F30A50" w:rsidR="0035073F" w:rsidRDefault="0035073F" w:rsidP="0035073F">
      <w:pPr>
        <w:pStyle w:val="ListParagraph"/>
        <w:numPr>
          <w:ilvl w:val="1"/>
          <w:numId w:val="7"/>
        </w:numPr>
      </w:pPr>
      <w:r>
        <w:t>MED_ADJ_SALES_PRICE</w:t>
      </w:r>
    </w:p>
    <w:p w14:paraId="5AAE3650" w14:textId="63DF5190" w:rsidR="0035073F" w:rsidRDefault="0035073F" w:rsidP="0035073F">
      <w:pPr>
        <w:pStyle w:val="ListParagraph"/>
        <w:numPr>
          <w:ilvl w:val="1"/>
          <w:numId w:val="7"/>
        </w:numPr>
      </w:pPr>
      <w:r>
        <w:t>MED_SALES _RATIO</w:t>
      </w:r>
    </w:p>
    <w:p w14:paraId="65FACFE4" w14:textId="0948EB7E" w:rsidR="005A3438" w:rsidRDefault="005A3438" w:rsidP="0035073F">
      <w:pPr>
        <w:pStyle w:val="ListParagraph"/>
        <w:numPr>
          <w:ilvl w:val="1"/>
          <w:numId w:val="7"/>
        </w:numPr>
      </w:pPr>
      <w:r>
        <w:t>COD</w:t>
      </w:r>
    </w:p>
    <w:p w14:paraId="63BBD1AE" w14:textId="544C1618" w:rsidR="00B736C8" w:rsidRDefault="005A3438" w:rsidP="000304C7">
      <w:pPr>
        <w:pStyle w:val="ListParagraph"/>
        <w:numPr>
          <w:ilvl w:val="1"/>
          <w:numId w:val="7"/>
        </w:numPr>
      </w:pPr>
      <w:r>
        <w:lastRenderedPageBreak/>
        <w:t>PRD</w:t>
      </w:r>
    </w:p>
    <w:p w14:paraId="46FFA01E" w14:textId="5FF65A76" w:rsidR="005B0D47" w:rsidRPr="003572BD" w:rsidRDefault="005B0D47" w:rsidP="005B0D47">
      <w:pPr>
        <w:pStyle w:val="ListParagraph"/>
        <w:numPr>
          <w:ilvl w:val="0"/>
          <w:numId w:val="7"/>
        </w:numPr>
        <w:rPr>
          <w:highlight w:val="yellow"/>
        </w:rPr>
      </w:pPr>
      <w:r w:rsidRPr="003572BD">
        <w:rPr>
          <w:highlight w:val="yellow"/>
        </w:rPr>
        <w:t>Repeat these steps for Durham County create a table with the following variables, union it with the table from the previous step</w:t>
      </w:r>
      <w:r w:rsidR="008304E2">
        <w:rPr>
          <w:highlight w:val="yellow"/>
        </w:rPr>
        <w:t xml:space="preserve">, and output as </w:t>
      </w:r>
      <w:r w:rsidR="008304E2">
        <w:rPr>
          <w:b/>
          <w:bCs/>
          <w:highlight w:val="yellow"/>
        </w:rPr>
        <w:t>financial_data</w:t>
      </w:r>
    </w:p>
    <w:p w14:paraId="57AE7B35" w14:textId="55BFDD40" w:rsidR="005B0D47" w:rsidRPr="003572BD" w:rsidRDefault="005B0D47" w:rsidP="005B0D47">
      <w:pPr>
        <w:pStyle w:val="ListParagraph"/>
        <w:numPr>
          <w:ilvl w:val="1"/>
          <w:numId w:val="7"/>
        </w:numPr>
        <w:rPr>
          <w:highlight w:val="yellow"/>
        </w:rPr>
      </w:pPr>
      <w:r w:rsidRPr="003572BD">
        <w:rPr>
          <w:highlight w:val="yellow"/>
        </w:rPr>
        <w:t>NAME (‘Durham County’)</w:t>
      </w:r>
    </w:p>
    <w:p w14:paraId="5BB99810" w14:textId="77EC30DD" w:rsidR="005B0D47" w:rsidRPr="003572BD" w:rsidRDefault="005B0D47" w:rsidP="005B0D47">
      <w:pPr>
        <w:pStyle w:val="ListParagraph"/>
        <w:numPr>
          <w:ilvl w:val="1"/>
          <w:numId w:val="7"/>
        </w:numPr>
        <w:rPr>
          <w:highlight w:val="yellow"/>
        </w:rPr>
      </w:pPr>
      <w:r w:rsidRPr="003572BD">
        <w:rPr>
          <w:highlight w:val="yellow"/>
        </w:rPr>
        <w:t>GEOG (value for all rows is ‘county)</w:t>
      </w:r>
    </w:p>
    <w:p w14:paraId="7A0B88A8" w14:textId="77777777" w:rsidR="005B0D47" w:rsidRPr="003572BD" w:rsidRDefault="005B0D47" w:rsidP="005B0D47">
      <w:pPr>
        <w:pStyle w:val="ListParagraph"/>
        <w:numPr>
          <w:ilvl w:val="1"/>
          <w:numId w:val="7"/>
        </w:numPr>
        <w:rPr>
          <w:highlight w:val="yellow"/>
        </w:rPr>
      </w:pPr>
      <w:r w:rsidRPr="003572BD">
        <w:rPr>
          <w:highlight w:val="yellow"/>
        </w:rPr>
        <w:t>ASSESSMENT_CHANGE</w:t>
      </w:r>
    </w:p>
    <w:p w14:paraId="278695FC" w14:textId="77777777" w:rsidR="005B0D47" w:rsidRDefault="005B0D47" w:rsidP="005B0D47">
      <w:pPr>
        <w:pStyle w:val="ListParagraph"/>
        <w:numPr>
          <w:ilvl w:val="1"/>
          <w:numId w:val="7"/>
        </w:numPr>
        <w:rPr>
          <w:highlight w:val="yellow"/>
        </w:rPr>
      </w:pPr>
      <w:r w:rsidRPr="003572BD">
        <w:rPr>
          <w:highlight w:val="yellow"/>
        </w:rPr>
        <w:t>ADJ_SALES_QUARTILE</w:t>
      </w:r>
    </w:p>
    <w:p w14:paraId="2277BF91" w14:textId="547717D1" w:rsidR="00282C74" w:rsidRPr="00282C74" w:rsidRDefault="00282C74" w:rsidP="005B0D47">
      <w:pPr>
        <w:pStyle w:val="ListParagraph"/>
        <w:numPr>
          <w:ilvl w:val="1"/>
          <w:numId w:val="7"/>
        </w:numPr>
        <w:rPr>
          <w:highlight w:val="yellow"/>
        </w:rPr>
      </w:pPr>
      <w:commentRangeStart w:id="9"/>
      <w:r w:rsidRPr="00282C74">
        <w:rPr>
          <w:highlight w:val="yellow"/>
        </w:rPr>
        <w:t>OVER_UNDER</w:t>
      </w:r>
      <w:commentRangeEnd w:id="9"/>
      <w:r w:rsidR="00854410">
        <w:rPr>
          <w:rStyle w:val="CommentReference"/>
        </w:rPr>
        <w:commentReference w:id="9"/>
      </w:r>
    </w:p>
    <w:p w14:paraId="7134AF3F" w14:textId="6B45F776" w:rsidR="005B0D47" w:rsidRPr="003572BD" w:rsidRDefault="008C0614" w:rsidP="005B0D47">
      <w:pPr>
        <w:pStyle w:val="ListParagraph"/>
        <w:numPr>
          <w:ilvl w:val="1"/>
          <w:numId w:val="7"/>
        </w:numPr>
        <w:rPr>
          <w:highlight w:val="yellow"/>
        </w:rPr>
      </w:pPr>
      <w:r>
        <w:rPr>
          <w:highlight w:val="yellow"/>
        </w:rPr>
        <w:t>D_</w:t>
      </w:r>
      <w:r w:rsidR="005B0D47" w:rsidRPr="003572BD">
        <w:rPr>
          <w:highlight w:val="yellow"/>
        </w:rPr>
        <w:t>OVER_UNDER</w:t>
      </w:r>
    </w:p>
    <w:p w14:paraId="0D3407C4" w14:textId="77777777" w:rsidR="005B0D47" w:rsidRDefault="005B0D47" w:rsidP="005B0D47">
      <w:pPr>
        <w:pStyle w:val="ListParagraph"/>
        <w:numPr>
          <w:ilvl w:val="1"/>
          <w:numId w:val="7"/>
        </w:numPr>
        <w:rPr>
          <w:highlight w:val="yellow"/>
        </w:rPr>
      </w:pPr>
      <w:commentRangeStart w:id="10"/>
      <w:r w:rsidRPr="003572BD">
        <w:rPr>
          <w:highlight w:val="yellow"/>
        </w:rPr>
        <w:t>COUNT</w:t>
      </w:r>
      <w:commentRangeEnd w:id="10"/>
      <w:r w:rsidR="003A512B">
        <w:rPr>
          <w:rStyle w:val="CommentReference"/>
        </w:rPr>
        <w:commentReference w:id="10"/>
      </w:r>
    </w:p>
    <w:p w14:paraId="440819FC" w14:textId="39C4AF66" w:rsidR="0009663C" w:rsidRPr="003572BD" w:rsidRDefault="0009663C" w:rsidP="005B0D47">
      <w:pPr>
        <w:pStyle w:val="ListParagraph"/>
        <w:numPr>
          <w:ilvl w:val="1"/>
          <w:numId w:val="7"/>
        </w:numPr>
        <w:rPr>
          <w:highlight w:val="yellow"/>
        </w:rPr>
      </w:pPr>
      <w:r>
        <w:rPr>
          <w:highlight w:val="yellow"/>
        </w:rPr>
        <w:t>D_COUNT</w:t>
      </w:r>
    </w:p>
    <w:p w14:paraId="201A91B1" w14:textId="77777777" w:rsidR="005B0D47" w:rsidRPr="003572BD" w:rsidRDefault="005B0D47" w:rsidP="005B0D47">
      <w:pPr>
        <w:pStyle w:val="ListParagraph"/>
        <w:numPr>
          <w:ilvl w:val="1"/>
          <w:numId w:val="7"/>
        </w:numPr>
        <w:rPr>
          <w:highlight w:val="yellow"/>
        </w:rPr>
      </w:pPr>
      <w:r w:rsidRPr="003572BD">
        <w:rPr>
          <w:highlight w:val="yellow"/>
        </w:rPr>
        <w:t>MED_ADJ_SALES_PRICE</w:t>
      </w:r>
    </w:p>
    <w:p w14:paraId="36540293" w14:textId="77777777" w:rsidR="005B0D47" w:rsidRPr="003572BD" w:rsidRDefault="005B0D47" w:rsidP="005B0D47">
      <w:pPr>
        <w:pStyle w:val="ListParagraph"/>
        <w:numPr>
          <w:ilvl w:val="1"/>
          <w:numId w:val="7"/>
        </w:numPr>
        <w:rPr>
          <w:highlight w:val="yellow"/>
        </w:rPr>
      </w:pPr>
      <w:r w:rsidRPr="003572BD">
        <w:rPr>
          <w:highlight w:val="yellow"/>
        </w:rPr>
        <w:t>MED_SALES _RATIO</w:t>
      </w:r>
    </w:p>
    <w:p w14:paraId="4FF3A1FC" w14:textId="77777777" w:rsidR="005B0D47" w:rsidRPr="003572BD" w:rsidRDefault="005B0D47" w:rsidP="005B0D47">
      <w:pPr>
        <w:pStyle w:val="ListParagraph"/>
        <w:numPr>
          <w:ilvl w:val="1"/>
          <w:numId w:val="7"/>
        </w:numPr>
        <w:rPr>
          <w:highlight w:val="yellow"/>
        </w:rPr>
      </w:pPr>
      <w:r w:rsidRPr="003572BD">
        <w:rPr>
          <w:highlight w:val="yellow"/>
        </w:rPr>
        <w:t>COD</w:t>
      </w:r>
    </w:p>
    <w:p w14:paraId="7DFBBAFB" w14:textId="1865FC72" w:rsidR="005B0D47" w:rsidRPr="003572BD" w:rsidRDefault="005B0D47" w:rsidP="000304C7">
      <w:pPr>
        <w:pStyle w:val="ListParagraph"/>
        <w:numPr>
          <w:ilvl w:val="1"/>
          <w:numId w:val="7"/>
        </w:numPr>
        <w:rPr>
          <w:highlight w:val="yellow"/>
        </w:rPr>
      </w:pPr>
      <w:r w:rsidRPr="003572BD">
        <w:rPr>
          <w:highlight w:val="yellow"/>
        </w:rPr>
        <w:t>PRD</w:t>
      </w:r>
    </w:p>
    <w:sectPr w:rsidR="005B0D47" w:rsidRPr="003572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phanie Johnston" w:date="2025-02-18T17:33:00Z" w:initials="SJ">
    <w:p w14:paraId="78A695F1" w14:textId="77777777" w:rsidR="00AE08EC" w:rsidRDefault="00AE08EC" w:rsidP="00AE08EC">
      <w:pPr>
        <w:pStyle w:val="CommentText"/>
      </w:pPr>
      <w:r>
        <w:rPr>
          <w:rStyle w:val="CommentReference"/>
        </w:rPr>
        <w:annotationRef/>
      </w:r>
      <w:r>
        <w:t>Let’s talk about places in the R script that you can output files to make sure the logic is doing what we want it to do.</w:t>
      </w:r>
    </w:p>
  </w:comment>
  <w:comment w:id="2" w:author="Johnston, Stephanie Kristin" w:date="2025-02-13T09:45:00Z" w:initials="SJ">
    <w:p w14:paraId="76A5367D" w14:textId="0671F808" w:rsidR="00F71736" w:rsidRDefault="00F71736" w:rsidP="00F71736">
      <w:pPr>
        <w:pStyle w:val="CommentText"/>
      </w:pPr>
      <w:r>
        <w:rPr>
          <w:rStyle w:val="CommentReference"/>
        </w:rPr>
        <w:annotationRef/>
      </w:r>
      <w:r>
        <w:t>Changing the order of this step will make it more efficient.</w:t>
      </w:r>
    </w:p>
  </w:comment>
  <w:comment w:id="3" w:author="Stephanie Johnston" w:date="2025-02-18T17:30:00Z" w:initials="SJ">
    <w:p w14:paraId="455A647C" w14:textId="77777777" w:rsidR="00370B9E" w:rsidRDefault="00370B9E" w:rsidP="00370B9E">
      <w:pPr>
        <w:pStyle w:val="CommentText"/>
      </w:pPr>
      <w:r>
        <w:rPr>
          <w:rStyle w:val="CommentReference"/>
        </w:rPr>
        <w:annotationRef/>
      </w:r>
      <w:r>
        <w:t>We need to keep all assessed properties in the dataset so we can calculate change in assessment values between 2021 and 2024 and make sure the race/ethnicity percentages are calculated correctly.</w:t>
      </w:r>
    </w:p>
  </w:comment>
  <w:comment w:id="5" w:author="Stephanie Johnston" w:date="2025-02-14T07:53:00Z" w:initials="SJ">
    <w:p w14:paraId="3643D480" w14:textId="32F3D924" w:rsidR="0019513C" w:rsidRDefault="0019513C" w:rsidP="0019513C">
      <w:pPr>
        <w:pStyle w:val="CommentText"/>
      </w:pPr>
      <w:r>
        <w:rPr>
          <w:rStyle w:val="CommentReference"/>
        </w:rPr>
        <w:annotationRef/>
      </w:r>
      <w:r>
        <w:t>WE may need to change this to 2021_ASSESSED_VALUE</w:t>
      </w:r>
    </w:p>
  </w:comment>
  <w:comment w:id="6" w:author="Johnston, Stephanie Kristin" w:date="2025-02-13T09:51:00Z" w:initials="SJ">
    <w:p w14:paraId="7052691E" w14:textId="3B40C697" w:rsidR="00341E74" w:rsidRDefault="00341E74" w:rsidP="00341E74">
      <w:pPr>
        <w:pStyle w:val="CommentText"/>
      </w:pPr>
      <w:r>
        <w:rPr>
          <w:rStyle w:val="CommentReference"/>
        </w:rPr>
        <w:annotationRef/>
      </w:r>
      <w:r>
        <w:t>We should update this to find the MAX_YEAR variable by looking at the data instead of hardcoding “2024”. This will enable future users to upload new sales data and have MAX_YEAR update automatically.</w:t>
      </w:r>
    </w:p>
  </w:comment>
  <w:comment w:id="7" w:author="Stephanie Johnston" w:date="2025-02-18T17:10:00Z" w:initials="SJ">
    <w:p w14:paraId="1C4A7930" w14:textId="77777777" w:rsidR="0052387F" w:rsidRDefault="0052387F" w:rsidP="0052387F">
      <w:pPr>
        <w:pStyle w:val="CommentText"/>
      </w:pPr>
      <w:r>
        <w:rPr>
          <w:rStyle w:val="CommentReference"/>
        </w:rPr>
        <w:annotationRef/>
      </w:r>
      <w:r>
        <w:t>Hudson wanted us to try calculating our abs sales ratio using the Durham County median sales ratio. We are not sure yet if we want to choose one of these ways to calculate over/underassessment, or if we want to have both in the dashboard and give the user the option to choose. For now, we’re going to keep both in the dataset.</w:t>
      </w:r>
    </w:p>
  </w:comment>
  <w:comment w:id="8" w:author="Stephanie Johnston" w:date="2025-02-18T16:36:00Z" w:initials="SJ">
    <w:p w14:paraId="6DDF103E" w14:textId="37186918" w:rsidR="003A1334" w:rsidRDefault="003A1334" w:rsidP="003A1334">
      <w:pPr>
        <w:pStyle w:val="CommentText"/>
      </w:pPr>
      <w:r>
        <w:rPr>
          <w:rStyle w:val="CommentReference"/>
        </w:rPr>
        <w:annotationRef/>
      </w:r>
      <w:r>
        <w:t>Note that we are now putting race/ethnicity data in a separate table (see next step). Also note that we are adding Durham County data and putting county, neighborhood, and VCS data into a single table, using a new variable (GEOG) to indicate which type of geographic area each row belongs to.</w:t>
      </w:r>
    </w:p>
  </w:comment>
  <w:comment w:id="9" w:author="Stephanie Johnston" w:date="2025-02-18T17:06:00Z" w:initials="SJ">
    <w:p w14:paraId="129FB1CE" w14:textId="77777777" w:rsidR="00854410" w:rsidRDefault="00854410" w:rsidP="00854410">
      <w:pPr>
        <w:pStyle w:val="CommentText"/>
      </w:pPr>
      <w:r>
        <w:rPr>
          <w:rStyle w:val="CommentReference"/>
        </w:rPr>
        <w:annotationRef/>
      </w:r>
      <w:r>
        <w:t>For the county rows, these values should be the same as D_OVER_UNDER.</w:t>
      </w:r>
    </w:p>
  </w:comment>
  <w:comment w:id="10" w:author="Stephanie Johnston" w:date="2025-02-18T17:08:00Z" w:initials="SJ">
    <w:p w14:paraId="373C5FED" w14:textId="77777777" w:rsidR="003A512B" w:rsidRDefault="003A512B" w:rsidP="003A512B">
      <w:pPr>
        <w:pStyle w:val="CommentText"/>
      </w:pPr>
      <w:r>
        <w:rPr>
          <w:rStyle w:val="CommentReference"/>
        </w:rPr>
        <w:annotationRef/>
      </w:r>
      <w:r>
        <w:t>For the county rows, these values should be the same as D_COUNT.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A695F1" w15:done="0"/>
  <w15:commentEx w15:paraId="76A5367D" w15:done="0"/>
  <w15:commentEx w15:paraId="455A647C" w15:done="0"/>
  <w15:commentEx w15:paraId="3643D480" w15:done="0"/>
  <w15:commentEx w15:paraId="7052691E" w15:done="0"/>
  <w15:commentEx w15:paraId="1C4A7930" w15:done="0"/>
  <w15:commentEx w15:paraId="6DDF103E" w15:done="0"/>
  <w15:commentEx w15:paraId="129FB1CE" w15:done="0"/>
  <w15:commentEx w15:paraId="373C5F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B8DB7F" w16cex:dateUtc="2025-02-18T22:33:00Z"/>
  <w16cex:commentExtensible w16cex:durableId="0A620236" w16cex:dateUtc="2025-02-13T14:45:00Z"/>
  <w16cex:commentExtensible w16cex:durableId="1D446348" w16cex:dateUtc="2025-02-18T22:30:00Z"/>
  <w16cex:commentExtensible w16cex:durableId="7135FD63" w16cex:dateUtc="2025-02-14T12:53:00Z"/>
  <w16cex:commentExtensible w16cex:durableId="4E40C5C4" w16cex:dateUtc="2025-02-13T14:51:00Z"/>
  <w16cex:commentExtensible w16cex:durableId="4410A4AB" w16cex:dateUtc="2025-02-18T22:10:00Z"/>
  <w16cex:commentExtensible w16cex:durableId="044AD0C7" w16cex:dateUtc="2025-02-18T21:36:00Z"/>
  <w16cex:commentExtensible w16cex:durableId="6C9CE459" w16cex:dateUtc="2025-02-18T22:06:00Z"/>
  <w16cex:commentExtensible w16cex:durableId="5FE1DEF4" w16cex:dateUtc="2025-02-18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A695F1" w16cid:durableId="2EB8DB7F"/>
  <w16cid:commentId w16cid:paraId="76A5367D" w16cid:durableId="0A620236"/>
  <w16cid:commentId w16cid:paraId="455A647C" w16cid:durableId="1D446348"/>
  <w16cid:commentId w16cid:paraId="3643D480" w16cid:durableId="7135FD63"/>
  <w16cid:commentId w16cid:paraId="7052691E" w16cid:durableId="4E40C5C4"/>
  <w16cid:commentId w16cid:paraId="1C4A7930" w16cid:durableId="4410A4AB"/>
  <w16cid:commentId w16cid:paraId="6DDF103E" w16cid:durableId="044AD0C7"/>
  <w16cid:commentId w16cid:paraId="129FB1CE" w16cid:durableId="6C9CE459"/>
  <w16cid:commentId w16cid:paraId="373C5FED" w16cid:durableId="5FE1DE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67DC"/>
    <w:multiLevelType w:val="hybridMultilevel"/>
    <w:tmpl w:val="81A2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0D7"/>
    <w:multiLevelType w:val="hybridMultilevel"/>
    <w:tmpl w:val="5D342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01E91"/>
    <w:multiLevelType w:val="hybridMultilevel"/>
    <w:tmpl w:val="A69A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D55B1"/>
    <w:multiLevelType w:val="hybridMultilevel"/>
    <w:tmpl w:val="34728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90368"/>
    <w:multiLevelType w:val="hybridMultilevel"/>
    <w:tmpl w:val="A38CB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C36A4"/>
    <w:multiLevelType w:val="hybridMultilevel"/>
    <w:tmpl w:val="BE6A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C440D"/>
    <w:multiLevelType w:val="hybridMultilevel"/>
    <w:tmpl w:val="E6223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B4262"/>
    <w:multiLevelType w:val="hybridMultilevel"/>
    <w:tmpl w:val="FBE63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A6CDA"/>
    <w:multiLevelType w:val="hybridMultilevel"/>
    <w:tmpl w:val="6FD4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A06A0"/>
    <w:multiLevelType w:val="hybridMultilevel"/>
    <w:tmpl w:val="BE04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105403">
    <w:abstractNumId w:val="8"/>
  </w:num>
  <w:num w:numId="2" w16cid:durableId="1944728469">
    <w:abstractNumId w:val="3"/>
  </w:num>
  <w:num w:numId="3" w16cid:durableId="48309616">
    <w:abstractNumId w:val="0"/>
  </w:num>
  <w:num w:numId="4" w16cid:durableId="1343967304">
    <w:abstractNumId w:val="6"/>
  </w:num>
  <w:num w:numId="5" w16cid:durableId="854609052">
    <w:abstractNumId w:val="7"/>
  </w:num>
  <w:num w:numId="6" w16cid:durableId="46533726">
    <w:abstractNumId w:val="5"/>
  </w:num>
  <w:num w:numId="7" w16cid:durableId="650403462">
    <w:abstractNumId w:val="4"/>
  </w:num>
  <w:num w:numId="8" w16cid:durableId="615252297">
    <w:abstractNumId w:val="2"/>
  </w:num>
  <w:num w:numId="9" w16cid:durableId="110058041">
    <w:abstractNumId w:val="1"/>
  </w:num>
  <w:num w:numId="10" w16cid:durableId="181452529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phanie Johnston">
    <w15:presenceInfo w15:providerId="None" w15:userId="Stephanie Johnston"/>
  </w15:person>
  <w15:person w15:author="Johnston, Stephanie Kristin">
    <w15:presenceInfo w15:providerId="AD" w15:userId="S::sjohnst@ad.unc.edu::9315b182-9308-4cbd-906f-b6718d2dc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28"/>
    <w:rsid w:val="000038C3"/>
    <w:rsid w:val="00015D2C"/>
    <w:rsid w:val="00021E1F"/>
    <w:rsid w:val="000304C7"/>
    <w:rsid w:val="00046500"/>
    <w:rsid w:val="00055268"/>
    <w:rsid w:val="00070B8A"/>
    <w:rsid w:val="00095F46"/>
    <w:rsid w:val="000962B7"/>
    <w:rsid w:val="0009663C"/>
    <w:rsid w:val="000A7309"/>
    <w:rsid w:val="000E0E0D"/>
    <w:rsid w:val="000E639A"/>
    <w:rsid w:val="0011025F"/>
    <w:rsid w:val="00111CC9"/>
    <w:rsid w:val="001130E3"/>
    <w:rsid w:val="00113347"/>
    <w:rsid w:val="00115EE4"/>
    <w:rsid w:val="00127616"/>
    <w:rsid w:val="001276B1"/>
    <w:rsid w:val="00146E0D"/>
    <w:rsid w:val="001553E6"/>
    <w:rsid w:val="00156232"/>
    <w:rsid w:val="00160FFB"/>
    <w:rsid w:val="00175BE6"/>
    <w:rsid w:val="001776D8"/>
    <w:rsid w:val="0018597D"/>
    <w:rsid w:val="0019513C"/>
    <w:rsid w:val="001A09A2"/>
    <w:rsid w:val="001A30EF"/>
    <w:rsid w:val="001A648E"/>
    <w:rsid w:val="001A7FA5"/>
    <w:rsid w:val="001B1477"/>
    <w:rsid w:val="001C4B00"/>
    <w:rsid w:val="001D3E28"/>
    <w:rsid w:val="001E6553"/>
    <w:rsid w:val="001F021F"/>
    <w:rsid w:val="001F39E3"/>
    <w:rsid w:val="001F3BFA"/>
    <w:rsid w:val="00205177"/>
    <w:rsid w:val="002051CF"/>
    <w:rsid w:val="00206D10"/>
    <w:rsid w:val="00211C98"/>
    <w:rsid w:val="00211F33"/>
    <w:rsid w:val="0022253A"/>
    <w:rsid w:val="00225660"/>
    <w:rsid w:val="00240388"/>
    <w:rsid w:val="00245085"/>
    <w:rsid w:val="002473C1"/>
    <w:rsid w:val="00260AB2"/>
    <w:rsid w:val="002746B8"/>
    <w:rsid w:val="00275184"/>
    <w:rsid w:val="00275A3B"/>
    <w:rsid w:val="00281C3D"/>
    <w:rsid w:val="00282C74"/>
    <w:rsid w:val="002925F8"/>
    <w:rsid w:val="00295090"/>
    <w:rsid w:val="00296C8F"/>
    <w:rsid w:val="002A6D07"/>
    <w:rsid w:val="002B1392"/>
    <w:rsid w:val="002C18C2"/>
    <w:rsid w:val="002C569F"/>
    <w:rsid w:val="002D5EDD"/>
    <w:rsid w:val="002F0088"/>
    <w:rsid w:val="002F6EED"/>
    <w:rsid w:val="003025BB"/>
    <w:rsid w:val="0031340F"/>
    <w:rsid w:val="00331D05"/>
    <w:rsid w:val="003344DB"/>
    <w:rsid w:val="00341E74"/>
    <w:rsid w:val="0035073F"/>
    <w:rsid w:val="00350E1B"/>
    <w:rsid w:val="003572BD"/>
    <w:rsid w:val="00360CCF"/>
    <w:rsid w:val="00361FB2"/>
    <w:rsid w:val="003677EC"/>
    <w:rsid w:val="00370B9E"/>
    <w:rsid w:val="00375946"/>
    <w:rsid w:val="00376D05"/>
    <w:rsid w:val="003816F4"/>
    <w:rsid w:val="00383A82"/>
    <w:rsid w:val="00395780"/>
    <w:rsid w:val="00395BC9"/>
    <w:rsid w:val="003A1334"/>
    <w:rsid w:val="003A512B"/>
    <w:rsid w:val="003A7BAA"/>
    <w:rsid w:val="003B228B"/>
    <w:rsid w:val="003B273B"/>
    <w:rsid w:val="003C17C2"/>
    <w:rsid w:val="003C334E"/>
    <w:rsid w:val="003D4F72"/>
    <w:rsid w:val="003E071D"/>
    <w:rsid w:val="003E6366"/>
    <w:rsid w:val="00403F28"/>
    <w:rsid w:val="00405526"/>
    <w:rsid w:val="00423BEA"/>
    <w:rsid w:val="00426FAC"/>
    <w:rsid w:val="00432ED6"/>
    <w:rsid w:val="00436724"/>
    <w:rsid w:val="00447F5E"/>
    <w:rsid w:val="00450D66"/>
    <w:rsid w:val="004577F3"/>
    <w:rsid w:val="00480650"/>
    <w:rsid w:val="00482528"/>
    <w:rsid w:val="00484862"/>
    <w:rsid w:val="00490FCE"/>
    <w:rsid w:val="004A68B5"/>
    <w:rsid w:val="004B03E5"/>
    <w:rsid w:val="004D6970"/>
    <w:rsid w:val="004E7082"/>
    <w:rsid w:val="004F4F2A"/>
    <w:rsid w:val="00511E2F"/>
    <w:rsid w:val="005169BA"/>
    <w:rsid w:val="0052387F"/>
    <w:rsid w:val="00526955"/>
    <w:rsid w:val="00527007"/>
    <w:rsid w:val="005278A7"/>
    <w:rsid w:val="0053062E"/>
    <w:rsid w:val="00534322"/>
    <w:rsid w:val="005377C4"/>
    <w:rsid w:val="0053792E"/>
    <w:rsid w:val="00567CDA"/>
    <w:rsid w:val="0057288B"/>
    <w:rsid w:val="00591D94"/>
    <w:rsid w:val="00591F15"/>
    <w:rsid w:val="005A3438"/>
    <w:rsid w:val="005B0D47"/>
    <w:rsid w:val="005C25BE"/>
    <w:rsid w:val="005C29D1"/>
    <w:rsid w:val="005D0850"/>
    <w:rsid w:val="00610DD1"/>
    <w:rsid w:val="006111AB"/>
    <w:rsid w:val="006138F4"/>
    <w:rsid w:val="006257D2"/>
    <w:rsid w:val="00626657"/>
    <w:rsid w:val="006338F2"/>
    <w:rsid w:val="00637F66"/>
    <w:rsid w:val="006469EE"/>
    <w:rsid w:val="006550A5"/>
    <w:rsid w:val="00656F5C"/>
    <w:rsid w:val="006753C4"/>
    <w:rsid w:val="00677942"/>
    <w:rsid w:val="0068617B"/>
    <w:rsid w:val="006A3592"/>
    <w:rsid w:val="006C046F"/>
    <w:rsid w:val="006C5466"/>
    <w:rsid w:val="006F408E"/>
    <w:rsid w:val="007161DD"/>
    <w:rsid w:val="00720EE2"/>
    <w:rsid w:val="00723764"/>
    <w:rsid w:val="007318D5"/>
    <w:rsid w:val="00744220"/>
    <w:rsid w:val="007457C7"/>
    <w:rsid w:val="00755539"/>
    <w:rsid w:val="00770BCA"/>
    <w:rsid w:val="00771E13"/>
    <w:rsid w:val="00775D7C"/>
    <w:rsid w:val="007806F2"/>
    <w:rsid w:val="00785400"/>
    <w:rsid w:val="007A2B93"/>
    <w:rsid w:val="007B45D5"/>
    <w:rsid w:val="007C62A4"/>
    <w:rsid w:val="007D49BE"/>
    <w:rsid w:val="007E3B90"/>
    <w:rsid w:val="007F7BF5"/>
    <w:rsid w:val="00801DAE"/>
    <w:rsid w:val="00802635"/>
    <w:rsid w:val="00826485"/>
    <w:rsid w:val="008304E2"/>
    <w:rsid w:val="008513AF"/>
    <w:rsid w:val="00854410"/>
    <w:rsid w:val="0085769F"/>
    <w:rsid w:val="0087516A"/>
    <w:rsid w:val="008755B1"/>
    <w:rsid w:val="00892C35"/>
    <w:rsid w:val="008A616C"/>
    <w:rsid w:val="008B68B2"/>
    <w:rsid w:val="008C0614"/>
    <w:rsid w:val="008C6421"/>
    <w:rsid w:val="008C7965"/>
    <w:rsid w:val="008E0CE9"/>
    <w:rsid w:val="008E1DAB"/>
    <w:rsid w:val="008E732B"/>
    <w:rsid w:val="00906247"/>
    <w:rsid w:val="00912947"/>
    <w:rsid w:val="009200E7"/>
    <w:rsid w:val="00920683"/>
    <w:rsid w:val="00927FD8"/>
    <w:rsid w:val="009321A0"/>
    <w:rsid w:val="009439D1"/>
    <w:rsid w:val="00951464"/>
    <w:rsid w:val="00952B1B"/>
    <w:rsid w:val="009632A6"/>
    <w:rsid w:val="009636A5"/>
    <w:rsid w:val="0097198D"/>
    <w:rsid w:val="00976B4B"/>
    <w:rsid w:val="00982068"/>
    <w:rsid w:val="00986A9C"/>
    <w:rsid w:val="00990941"/>
    <w:rsid w:val="009B2FD1"/>
    <w:rsid w:val="009D0C01"/>
    <w:rsid w:val="009D6C94"/>
    <w:rsid w:val="009E5C38"/>
    <w:rsid w:val="009E61D5"/>
    <w:rsid w:val="009F5344"/>
    <w:rsid w:val="00A0211A"/>
    <w:rsid w:val="00A1296A"/>
    <w:rsid w:val="00A20259"/>
    <w:rsid w:val="00A20DF1"/>
    <w:rsid w:val="00A47015"/>
    <w:rsid w:val="00A54ACE"/>
    <w:rsid w:val="00A55E33"/>
    <w:rsid w:val="00A55FA9"/>
    <w:rsid w:val="00A61D95"/>
    <w:rsid w:val="00A676E0"/>
    <w:rsid w:val="00A723ED"/>
    <w:rsid w:val="00A72998"/>
    <w:rsid w:val="00A80C8F"/>
    <w:rsid w:val="00AA3078"/>
    <w:rsid w:val="00AB025E"/>
    <w:rsid w:val="00AB196C"/>
    <w:rsid w:val="00AD4EC4"/>
    <w:rsid w:val="00AE08EC"/>
    <w:rsid w:val="00AF2926"/>
    <w:rsid w:val="00B17388"/>
    <w:rsid w:val="00B478E4"/>
    <w:rsid w:val="00B53DC2"/>
    <w:rsid w:val="00B64E41"/>
    <w:rsid w:val="00B732D0"/>
    <w:rsid w:val="00B736C8"/>
    <w:rsid w:val="00B7780E"/>
    <w:rsid w:val="00B81A50"/>
    <w:rsid w:val="00B877EB"/>
    <w:rsid w:val="00B91535"/>
    <w:rsid w:val="00B92D77"/>
    <w:rsid w:val="00B95C92"/>
    <w:rsid w:val="00BA17B4"/>
    <w:rsid w:val="00BA1CFD"/>
    <w:rsid w:val="00BD33BC"/>
    <w:rsid w:val="00BD35D3"/>
    <w:rsid w:val="00BE0EC8"/>
    <w:rsid w:val="00BF7363"/>
    <w:rsid w:val="00C272E7"/>
    <w:rsid w:val="00C43812"/>
    <w:rsid w:val="00C55AC3"/>
    <w:rsid w:val="00C56E8D"/>
    <w:rsid w:val="00C70F15"/>
    <w:rsid w:val="00C7686B"/>
    <w:rsid w:val="00C925FD"/>
    <w:rsid w:val="00C92888"/>
    <w:rsid w:val="00C94EDF"/>
    <w:rsid w:val="00CA2BE5"/>
    <w:rsid w:val="00CD47C8"/>
    <w:rsid w:val="00CD77BB"/>
    <w:rsid w:val="00CF5780"/>
    <w:rsid w:val="00CF64CA"/>
    <w:rsid w:val="00CF785E"/>
    <w:rsid w:val="00D01DD0"/>
    <w:rsid w:val="00D03D6D"/>
    <w:rsid w:val="00D30ABE"/>
    <w:rsid w:val="00D42891"/>
    <w:rsid w:val="00D75E59"/>
    <w:rsid w:val="00D76007"/>
    <w:rsid w:val="00DA175F"/>
    <w:rsid w:val="00DA1DED"/>
    <w:rsid w:val="00DA7C3F"/>
    <w:rsid w:val="00DB16BF"/>
    <w:rsid w:val="00DB1A98"/>
    <w:rsid w:val="00DB3BA0"/>
    <w:rsid w:val="00DC7BA9"/>
    <w:rsid w:val="00DD1F64"/>
    <w:rsid w:val="00DE340F"/>
    <w:rsid w:val="00DF7D85"/>
    <w:rsid w:val="00E028A0"/>
    <w:rsid w:val="00E0464D"/>
    <w:rsid w:val="00E1173D"/>
    <w:rsid w:val="00E133D8"/>
    <w:rsid w:val="00E26954"/>
    <w:rsid w:val="00E32384"/>
    <w:rsid w:val="00E34DA8"/>
    <w:rsid w:val="00E34DD2"/>
    <w:rsid w:val="00E54880"/>
    <w:rsid w:val="00E605A7"/>
    <w:rsid w:val="00E71D26"/>
    <w:rsid w:val="00E74557"/>
    <w:rsid w:val="00E84CDA"/>
    <w:rsid w:val="00EB63BD"/>
    <w:rsid w:val="00EC6A4D"/>
    <w:rsid w:val="00EC751C"/>
    <w:rsid w:val="00ED491B"/>
    <w:rsid w:val="00EE6AFE"/>
    <w:rsid w:val="00EF1E50"/>
    <w:rsid w:val="00EF20B0"/>
    <w:rsid w:val="00EF2192"/>
    <w:rsid w:val="00EF6841"/>
    <w:rsid w:val="00F0279F"/>
    <w:rsid w:val="00F05D08"/>
    <w:rsid w:val="00F13260"/>
    <w:rsid w:val="00F348DB"/>
    <w:rsid w:val="00F34AFB"/>
    <w:rsid w:val="00F40021"/>
    <w:rsid w:val="00F402AA"/>
    <w:rsid w:val="00F4530B"/>
    <w:rsid w:val="00F457A8"/>
    <w:rsid w:val="00F53FA4"/>
    <w:rsid w:val="00F60A36"/>
    <w:rsid w:val="00F71736"/>
    <w:rsid w:val="00F81561"/>
    <w:rsid w:val="00F942DF"/>
    <w:rsid w:val="00F952E2"/>
    <w:rsid w:val="00FC28F3"/>
    <w:rsid w:val="00FD5436"/>
    <w:rsid w:val="00FE1534"/>
    <w:rsid w:val="00FE5618"/>
    <w:rsid w:val="00FF4D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C23A"/>
  <w15:chartTrackingRefBased/>
  <w15:docId w15:val="{2C156B4F-B72D-4518-B441-55933D8B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9BE"/>
    <w:pPr>
      <w:keepNext/>
      <w:keepLines/>
      <w:spacing w:before="360" w:after="80"/>
      <w:outlineLvl w:val="0"/>
    </w:pPr>
    <w:rPr>
      <w:rFonts w:asciiTheme="majorHAnsi" w:eastAsiaTheme="majorEastAsia" w:hAnsiTheme="majorHAnsi" w:cstheme="majorBidi"/>
      <w:color w:val="0F4761" w:themeColor="accent1" w:themeShade="BF"/>
      <w:sz w:val="28"/>
      <w:szCs w:val="28"/>
    </w:rPr>
  </w:style>
  <w:style w:type="paragraph" w:styleId="Heading2">
    <w:name w:val="heading 2"/>
    <w:basedOn w:val="Normal"/>
    <w:next w:val="Normal"/>
    <w:link w:val="Heading2Char"/>
    <w:uiPriority w:val="9"/>
    <w:semiHidden/>
    <w:unhideWhenUsed/>
    <w:qFormat/>
    <w:rsid w:val="00403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9BE"/>
    <w:rPr>
      <w:rFonts w:asciiTheme="majorHAnsi" w:eastAsiaTheme="majorEastAsia" w:hAnsiTheme="majorHAnsi" w:cstheme="majorBidi"/>
      <w:color w:val="0F4761" w:themeColor="accent1" w:themeShade="BF"/>
      <w:sz w:val="28"/>
      <w:szCs w:val="28"/>
    </w:rPr>
  </w:style>
  <w:style w:type="character" w:customStyle="1" w:styleId="Heading2Char">
    <w:name w:val="Heading 2 Char"/>
    <w:basedOn w:val="DefaultParagraphFont"/>
    <w:link w:val="Heading2"/>
    <w:uiPriority w:val="9"/>
    <w:semiHidden/>
    <w:rsid w:val="00403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F28"/>
    <w:rPr>
      <w:rFonts w:eastAsiaTheme="majorEastAsia" w:cstheme="majorBidi"/>
      <w:color w:val="272727" w:themeColor="text1" w:themeTint="D8"/>
    </w:rPr>
  </w:style>
  <w:style w:type="paragraph" w:styleId="Title">
    <w:name w:val="Title"/>
    <w:basedOn w:val="Normal"/>
    <w:next w:val="Normal"/>
    <w:link w:val="TitleChar"/>
    <w:uiPriority w:val="10"/>
    <w:qFormat/>
    <w:rsid w:val="00403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F28"/>
    <w:pPr>
      <w:spacing w:before="160"/>
      <w:jc w:val="center"/>
    </w:pPr>
    <w:rPr>
      <w:i/>
      <w:iCs/>
      <w:color w:val="404040" w:themeColor="text1" w:themeTint="BF"/>
    </w:rPr>
  </w:style>
  <w:style w:type="character" w:customStyle="1" w:styleId="QuoteChar">
    <w:name w:val="Quote Char"/>
    <w:basedOn w:val="DefaultParagraphFont"/>
    <w:link w:val="Quote"/>
    <w:uiPriority w:val="29"/>
    <w:rsid w:val="00403F28"/>
    <w:rPr>
      <w:i/>
      <w:iCs/>
      <w:color w:val="404040" w:themeColor="text1" w:themeTint="BF"/>
    </w:rPr>
  </w:style>
  <w:style w:type="paragraph" w:styleId="ListParagraph">
    <w:name w:val="List Paragraph"/>
    <w:basedOn w:val="Normal"/>
    <w:uiPriority w:val="34"/>
    <w:qFormat/>
    <w:rsid w:val="00403F28"/>
    <w:pPr>
      <w:ind w:left="720"/>
      <w:contextualSpacing/>
    </w:pPr>
  </w:style>
  <w:style w:type="character" w:styleId="IntenseEmphasis">
    <w:name w:val="Intense Emphasis"/>
    <w:basedOn w:val="DefaultParagraphFont"/>
    <w:uiPriority w:val="21"/>
    <w:qFormat/>
    <w:rsid w:val="00403F28"/>
    <w:rPr>
      <w:i/>
      <w:iCs/>
      <w:color w:val="0F4761" w:themeColor="accent1" w:themeShade="BF"/>
    </w:rPr>
  </w:style>
  <w:style w:type="paragraph" w:styleId="IntenseQuote">
    <w:name w:val="Intense Quote"/>
    <w:basedOn w:val="Normal"/>
    <w:next w:val="Normal"/>
    <w:link w:val="IntenseQuoteChar"/>
    <w:uiPriority w:val="30"/>
    <w:qFormat/>
    <w:rsid w:val="00403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F28"/>
    <w:rPr>
      <w:i/>
      <w:iCs/>
      <w:color w:val="0F4761" w:themeColor="accent1" w:themeShade="BF"/>
    </w:rPr>
  </w:style>
  <w:style w:type="character" w:styleId="IntenseReference">
    <w:name w:val="Intense Reference"/>
    <w:basedOn w:val="DefaultParagraphFont"/>
    <w:uiPriority w:val="32"/>
    <w:qFormat/>
    <w:rsid w:val="00403F28"/>
    <w:rPr>
      <w:b/>
      <w:bCs/>
      <w:smallCaps/>
      <w:color w:val="0F4761" w:themeColor="accent1" w:themeShade="BF"/>
      <w:spacing w:val="5"/>
    </w:rPr>
  </w:style>
  <w:style w:type="character" w:styleId="CommentReference">
    <w:name w:val="annotation reference"/>
    <w:basedOn w:val="DefaultParagraphFont"/>
    <w:uiPriority w:val="99"/>
    <w:semiHidden/>
    <w:unhideWhenUsed/>
    <w:rsid w:val="00CF785E"/>
    <w:rPr>
      <w:sz w:val="16"/>
      <w:szCs w:val="16"/>
    </w:rPr>
  </w:style>
  <w:style w:type="paragraph" w:styleId="CommentText">
    <w:name w:val="annotation text"/>
    <w:basedOn w:val="Normal"/>
    <w:link w:val="CommentTextChar"/>
    <w:uiPriority w:val="99"/>
    <w:unhideWhenUsed/>
    <w:rsid w:val="00CF785E"/>
    <w:pPr>
      <w:spacing w:line="240" w:lineRule="auto"/>
    </w:pPr>
    <w:rPr>
      <w:sz w:val="20"/>
      <w:szCs w:val="20"/>
    </w:rPr>
  </w:style>
  <w:style w:type="character" w:customStyle="1" w:styleId="CommentTextChar">
    <w:name w:val="Comment Text Char"/>
    <w:basedOn w:val="DefaultParagraphFont"/>
    <w:link w:val="CommentText"/>
    <w:uiPriority w:val="99"/>
    <w:rsid w:val="00CF785E"/>
    <w:rPr>
      <w:sz w:val="20"/>
      <w:szCs w:val="20"/>
    </w:rPr>
  </w:style>
  <w:style w:type="paragraph" w:styleId="CommentSubject">
    <w:name w:val="annotation subject"/>
    <w:basedOn w:val="CommentText"/>
    <w:next w:val="CommentText"/>
    <w:link w:val="CommentSubjectChar"/>
    <w:uiPriority w:val="99"/>
    <w:semiHidden/>
    <w:unhideWhenUsed/>
    <w:rsid w:val="00CF785E"/>
    <w:rPr>
      <w:b/>
      <w:bCs/>
    </w:rPr>
  </w:style>
  <w:style w:type="character" w:customStyle="1" w:styleId="CommentSubjectChar">
    <w:name w:val="Comment Subject Char"/>
    <w:basedOn w:val="CommentTextChar"/>
    <w:link w:val="CommentSubject"/>
    <w:uiPriority w:val="99"/>
    <w:semiHidden/>
    <w:rsid w:val="00CF785E"/>
    <w:rPr>
      <w:b/>
      <w:bCs/>
      <w:sz w:val="20"/>
      <w:szCs w:val="20"/>
    </w:rPr>
  </w:style>
  <w:style w:type="paragraph" w:customStyle="1" w:styleId="Default">
    <w:name w:val="Default"/>
    <w:rsid w:val="00CF785E"/>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37843">
      <w:bodyDiv w:val="1"/>
      <w:marLeft w:val="0"/>
      <w:marRight w:val="0"/>
      <w:marTop w:val="0"/>
      <w:marBottom w:val="0"/>
      <w:divBdr>
        <w:top w:val="none" w:sz="0" w:space="0" w:color="auto"/>
        <w:left w:val="none" w:sz="0" w:space="0" w:color="auto"/>
        <w:bottom w:val="none" w:sz="0" w:space="0" w:color="auto"/>
        <w:right w:val="none" w:sz="0" w:space="0" w:color="auto"/>
      </w:divBdr>
    </w:div>
    <w:div w:id="1183933451">
      <w:bodyDiv w:val="1"/>
      <w:marLeft w:val="0"/>
      <w:marRight w:val="0"/>
      <w:marTop w:val="0"/>
      <w:marBottom w:val="0"/>
      <w:divBdr>
        <w:top w:val="none" w:sz="0" w:space="0" w:color="auto"/>
        <w:left w:val="none" w:sz="0" w:space="0" w:color="auto"/>
        <w:bottom w:val="none" w:sz="0" w:space="0" w:color="auto"/>
        <w:right w:val="none" w:sz="0" w:space="0" w:color="auto"/>
      </w:divBdr>
    </w:div>
    <w:div w:id="20475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fbda607-bc6c-4898-8fd7-fafe44ff1d51" xsi:nil="true"/>
    <lcf76f155ced4ddcb4097134ff3c332f xmlns="36ddbbca-8f96-4bc3-9701-e1a5b1e09b2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9173DCF3EE364E9AD077BC7BFFD33C" ma:contentTypeVersion="16" ma:contentTypeDescription="Create a new document." ma:contentTypeScope="" ma:versionID="cbcbe6bc16c024e88870726351aa6f5c">
  <xsd:schema xmlns:xsd="http://www.w3.org/2001/XMLSchema" xmlns:xs="http://www.w3.org/2001/XMLSchema" xmlns:p="http://schemas.microsoft.com/office/2006/metadata/properties" xmlns:ns2="36ddbbca-8f96-4bc3-9701-e1a5b1e09b2e" xmlns:ns3="ffbda607-bc6c-4898-8fd7-fafe44ff1d51" targetNamespace="http://schemas.microsoft.com/office/2006/metadata/properties" ma:root="true" ma:fieldsID="a49b294a822901e0e988af385a6c6c13" ns2:_="" ns3:_="">
    <xsd:import namespace="36ddbbca-8f96-4bc3-9701-e1a5b1e09b2e"/>
    <xsd:import namespace="ffbda607-bc6c-4898-8fd7-fafe44ff1d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TaxCatchAll" minOccurs="0"/>
                <xsd:element ref="ns2:MediaServiceOCR"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dbbca-8f96-4bc3-9701-e1a5b1e09b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bda607-bc6c-4898-8fd7-fafe44ff1d51"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b56279e3-b67a-4eac-9e2f-a5f7f888f469}" ma:internalName="TaxCatchAll" ma:showField="CatchAllData" ma:web="ffbda607-bc6c-4898-8fd7-fafe44ff1d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5277E7-40C1-453A-AE61-C1C4E69B35E4}">
  <ds:schemaRefs>
    <ds:schemaRef ds:uri="http://schemas.microsoft.com/sharepoint/v3/contenttype/forms"/>
  </ds:schemaRefs>
</ds:datastoreItem>
</file>

<file path=customXml/itemProps2.xml><?xml version="1.0" encoding="utf-8"?>
<ds:datastoreItem xmlns:ds="http://schemas.openxmlformats.org/officeDocument/2006/customXml" ds:itemID="{2274FEF0-5145-4D53-BED4-6A81CF558013}">
  <ds:schemaRefs>
    <ds:schemaRef ds:uri="http://schemas.microsoft.com/office/2006/metadata/properties"/>
    <ds:schemaRef ds:uri="http://schemas.microsoft.com/office/infopath/2007/PartnerControls"/>
    <ds:schemaRef ds:uri="ffbda607-bc6c-4898-8fd7-fafe44ff1d51"/>
    <ds:schemaRef ds:uri="36ddbbca-8f96-4bc3-9701-e1a5b1e09b2e"/>
  </ds:schemaRefs>
</ds:datastoreItem>
</file>

<file path=customXml/itemProps3.xml><?xml version="1.0" encoding="utf-8"?>
<ds:datastoreItem xmlns:ds="http://schemas.openxmlformats.org/officeDocument/2006/customXml" ds:itemID="{BFFC8CE9-C1E6-4FC1-9B9F-CDCA50AF5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dbbca-8f96-4bc3-9701-e1a5b1e09b2e"/>
    <ds:schemaRef ds:uri="ffbda607-bc6c-4898-8fd7-fafe44ff1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Johnston</dc:creator>
  <cp:keywords/>
  <dc:description/>
  <cp:lastModifiedBy>Stephanie Johnston</cp:lastModifiedBy>
  <cp:revision>1</cp:revision>
  <dcterms:created xsi:type="dcterms:W3CDTF">2025-02-18T20:36:00Z</dcterms:created>
  <dcterms:modified xsi:type="dcterms:W3CDTF">2025-02-21T22:07:00Z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0x0101008F9173DCF3EE364E9AD077BC7BFFD33C</vt:lpwstr>
  </property>
  <property fmtid="{D5CDD505-2E9C-101B-9397-08002B2CF9AE}" pid="3" name="MediaServiceImageTags">
    <vt:lpwstr/>
  </property>
</Properties>
</file>